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82F180" w14:textId="1646245B" w:rsidR="007B64E8" w:rsidRPr="00173AEE" w:rsidRDefault="00F90936" w:rsidP="007306C3">
      <w:pPr>
        <w:pStyle w:val="Heading1"/>
        <w:spacing w:before="0" w:line="240" w:lineRule="auto"/>
        <w:rPr>
          <w:rFonts w:ascii="Times New Roman" w:hAnsi="Times New Roman" w:cs="Times New Roman"/>
          <w:color w:val="auto"/>
          <w:shd w:val="clear" w:color="auto" w:fill="FFFFFF"/>
        </w:rPr>
      </w:pPr>
      <w:r w:rsidRPr="00173AEE">
        <w:rPr>
          <w:rFonts w:ascii="Times New Roman" w:hAnsi="Times New Roman" w:cs="Times New Roman"/>
          <w:color w:val="auto"/>
          <w:shd w:val="clear" w:color="auto" w:fill="FFFFFF"/>
        </w:rPr>
        <w:t>Brazil</w:t>
      </w:r>
      <w:r w:rsidR="0040159E" w:rsidRPr="00173AEE">
        <w:rPr>
          <w:rFonts w:ascii="Times New Roman" w:hAnsi="Times New Roman" w:cs="Times New Roman"/>
          <w:color w:val="auto"/>
          <w:shd w:val="clear" w:color="auto" w:fill="FFFFFF"/>
        </w:rPr>
        <w:t xml:space="preserve">: </w:t>
      </w:r>
      <w:r w:rsidR="008D035E" w:rsidRPr="00173AEE">
        <w:rPr>
          <w:rFonts w:ascii="Times New Roman" w:hAnsi="Times New Roman" w:cs="Times New Roman"/>
          <w:color w:val="auto"/>
          <w:shd w:val="clear" w:color="auto" w:fill="FFFFFF"/>
        </w:rPr>
        <w:t>Netflix, VPN</w:t>
      </w:r>
      <w:r w:rsidR="00890297">
        <w:rPr>
          <w:rFonts w:ascii="Times New Roman" w:hAnsi="Times New Roman" w:cs="Times New Roman"/>
          <w:color w:val="auto"/>
          <w:shd w:val="clear" w:color="auto" w:fill="FFFFFF"/>
        </w:rPr>
        <w:t>s</w:t>
      </w:r>
      <w:bookmarkStart w:id="0" w:name="_GoBack"/>
      <w:bookmarkEnd w:id="0"/>
      <w:r w:rsidR="00FB6F64" w:rsidRPr="00173AEE">
        <w:rPr>
          <w:rFonts w:ascii="Times New Roman" w:hAnsi="Times New Roman" w:cs="Times New Roman"/>
          <w:color w:val="auto"/>
          <w:shd w:val="clear" w:color="auto" w:fill="FFFFFF"/>
        </w:rPr>
        <w:t xml:space="preserve"> and the</w:t>
      </w:r>
      <w:r w:rsidR="00F70180" w:rsidRPr="00173AEE">
        <w:rPr>
          <w:rFonts w:ascii="Times New Roman" w:hAnsi="Times New Roman" w:cs="Times New Roman"/>
          <w:color w:val="auto"/>
          <w:shd w:val="clear" w:color="auto" w:fill="FFFFFF"/>
        </w:rPr>
        <w:t xml:space="preserve"> ‘</w:t>
      </w:r>
      <w:r w:rsidR="00CD4D3A" w:rsidRPr="00173AEE">
        <w:rPr>
          <w:rFonts w:ascii="Times New Roman" w:hAnsi="Times New Roman" w:cs="Times New Roman"/>
          <w:color w:val="auto"/>
          <w:shd w:val="clear" w:color="auto" w:fill="FFFFFF"/>
        </w:rPr>
        <w:t>P</w:t>
      </w:r>
      <w:r w:rsidR="00F70180" w:rsidRPr="00173AEE">
        <w:rPr>
          <w:rFonts w:ascii="Times New Roman" w:hAnsi="Times New Roman" w:cs="Times New Roman"/>
          <w:color w:val="auto"/>
          <w:shd w:val="clear" w:color="auto" w:fill="FFFFFF"/>
        </w:rPr>
        <w:t xml:space="preserve">aying’ </w:t>
      </w:r>
      <w:r w:rsidR="00CD4D3A" w:rsidRPr="00173AEE">
        <w:rPr>
          <w:rFonts w:ascii="Times New Roman" w:hAnsi="Times New Roman" w:cs="Times New Roman"/>
          <w:color w:val="auto"/>
          <w:shd w:val="clear" w:color="auto" w:fill="FFFFFF"/>
        </w:rPr>
        <w:t>P</w:t>
      </w:r>
      <w:r w:rsidR="00F70180" w:rsidRPr="00173AEE">
        <w:rPr>
          <w:rFonts w:ascii="Times New Roman" w:hAnsi="Times New Roman" w:cs="Times New Roman"/>
          <w:color w:val="auto"/>
          <w:shd w:val="clear" w:color="auto" w:fill="FFFFFF"/>
        </w:rPr>
        <w:t>irates</w:t>
      </w:r>
    </w:p>
    <w:p w14:paraId="0077BE67" w14:textId="5FBE43B8" w:rsidR="00DA7CDF" w:rsidRPr="00173AEE" w:rsidRDefault="00DA7CDF" w:rsidP="004F1E32">
      <w:pPr>
        <w:rPr>
          <w:rFonts w:ascii="Times New Roman" w:hAnsi="Times New Roman" w:cs="Times New Roman"/>
          <w:lang w:val="pt-BR"/>
        </w:rPr>
      </w:pPr>
      <w:r w:rsidRPr="00173AEE">
        <w:rPr>
          <w:rFonts w:ascii="Times New Roman" w:hAnsi="Times New Roman" w:cs="Times New Roman"/>
          <w:lang w:val="pt-BR"/>
        </w:rPr>
        <w:t>Vanessa Mendes Moreira de Sa</w:t>
      </w:r>
    </w:p>
    <w:p w14:paraId="0CD0357C" w14:textId="77777777" w:rsidR="00424C8C" w:rsidRPr="00173AEE" w:rsidRDefault="00424C8C" w:rsidP="00DA7CDF">
      <w:pPr>
        <w:spacing w:after="0" w:line="240" w:lineRule="auto"/>
        <w:rPr>
          <w:rFonts w:ascii="Times New Roman" w:hAnsi="Times New Roman" w:cs="Times New Roman"/>
          <w:sz w:val="24"/>
          <w:szCs w:val="24"/>
          <w:lang w:val="pt-BR"/>
        </w:rPr>
      </w:pPr>
    </w:p>
    <w:p w14:paraId="2AA09524" w14:textId="77777777" w:rsidR="009B5D97" w:rsidRPr="00173AEE" w:rsidRDefault="009B5D97" w:rsidP="00DA7CDF">
      <w:pPr>
        <w:spacing w:after="0" w:line="240" w:lineRule="auto"/>
        <w:rPr>
          <w:rFonts w:ascii="Times New Roman" w:hAnsi="Times New Roman" w:cs="Times New Roman"/>
          <w:sz w:val="24"/>
          <w:szCs w:val="24"/>
          <w:lang w:val="pt-BR"/>
        </w:rPr>
      </w:pPr>
    </w:p>
    <w:p w14:paraId="6D8642CE" w14:textId="77777777" w:rsidR="009B5D97" w:rsidRPr="00173AEE" w:rsidRDefault="009B5D97" w:rsidP="004F1E32">
      <w:pPr>
        <w:pStyle w:val="xmsonormal"/>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jc w:val="both"/>
        <w:rPr>
          <w:b/>
          <w:color w:val="000000"/>
          <w:lang w:val="pt-BR"/>
        </w:rPr>
      </w:pPr>
      <w:r w:rsidRPr="00173AEE">
        <w:rPr>
          <w:b/>
          <w:color w:val="000000"/>
          <w:lang w:val="pt-BR"/>
        </w:rPr>
        <w:t>BRAZIL</w:t>
      </w:r>
    </w:p>
    <w:p w14:paraId="52BDCE49" w14:textId="77777777" w:rsidR="009B5D97" w:rsidRPr="00173AEE" w:rsidRDefault="009B5D97" w:rsidP="004F1E32">
      <w:pPr>
        <w:pStyle w:val="xmsonormal"/>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jc w:val="both"/>
      </w:pPr>
      <w:r w:rsidRPr="00173AEE">
        <w:rPr>
          <w:color w:val="000000"/>
        </w:rPr>
        <w:t xml:space="preserve">60%: Proportion </w:t>
      </w:r>
      <w:r w:rsidRPr="00173AEE">
        <w:t xml:space="preserve">of the total population in Brazil that has access to the internet </w:t>
      </w:r>
    </w:p>
    <w:p w14:paraId="569FA8E6" w14:textId="20D0015C" w:rsidR="009B5D97" w:rsidRPr="00173AEE" w:rsidRDefault="009B5D97" w:rsidP="004F1E32">
      <w:pPr>
        <w:pStyle w:val="xmsonormal"/>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jc w:val="both"/>
      </w:pPr>
      <w:r w:rsidRPr="00173AEE">
        <w:rPr>
          <w:color w:val="000000"/>
        </w:rPr>
        <w:t>37</w:t>
      </w:r>
      <w:r w:rsidR="001F6A00" w:rsidRPr="00173AEE">
        <w:rPr>
          <w:color w:val="000000"/>
        </w:rPr>
        <w:t>th</w:t>
      </w:r>
      <w:r w:rsidRPr="00173AEE">
        <w:rPr>
          <w:color w:val="000000"/>
        </w:rPr>
        <w:t xml:space="preserve">: </w:t>
      </w:r>
      <w:r w:rsidRPr="00173AEE">
        <w:t xml:space="preserve">Netflix </w:t>
      </w:r>
      <w:r w:rsidR="001F6A00" w:rsidRPr="00173AEE">
        <w:t xml:space="preserve">is </w:t>
      </w:r>
      <w:r w:rsidRPr="00173AEE">
        <w:t>the 37</w:t>
      </w:r>
      <w:r w:rsidRPr="00173AEE">
        <w:rPr>
          <w:vertAlign w:val="superscript"/>
        </w:rPr>
        <w:t>th</w:t>
      </w:r>
      <w:r w:rsidRPr="00173AEE">
        <w:t xml:space="preserve"> most visited website in Brazil</w:t>
      </w:r>
      <w:r w:rsidR="001F6A00" w:rsidRPr="00173AEE">
        <w:t xml:space="preserve"> (Alexa ranking) </w:t>
      </w:r>
    </w:p>
    <w:p w14:paraId="461F6C5A" w14:textId="760D552C" w:rsidR="009B5D97" w:rsidRPr="00173AEE" w:rsidRDefault="009B5D97" w:rsidP="004F1E32">
      <w:pPr>
        <w:pStyle w:val="xmsonormal"/>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jc w:val="both"/>
        <w:rPr>
          <w:color w:val="000000"/>
        </w:rPr>
      </w:pPr>
      <w:r w:rsidRPr="00173AEE">
        <w:rPr>
          <w:color w:val="000000"/>
        </w:rPr>
        <w:t>2</w:t>
      </w:r>
      <w:r w:rsidR="001F6A00" w:rsidRPr="00173AEE">
        <w:rPr>
          <w:color w:val="000000"/>
        </w:rPr>
        <w:t>.2 million</w:t>
      </w:r>
      <w:r w:rsidRPr="00173AEE">
        <w:rPr>
          <w:color w:val="000000"/>
        </w:rPr>
        <w:t xml:space="preserve">: </w:t>
      </w:r>
      <w:r w:rsidR="001F6A00" w:rsidRPr="00173AEE">
        <w:rPr>
          <w:color w:val="000000"/>
        </w:rPr>
        <w:t xml:space="preserve">Estimated number of subscribers to </w:t>
      </w:r>
      <w:r w:rsidRPr="00173AEE">
        <w:rPr>
          <w:color w:val="000000"/>
        </w:rPr>
        <w:t>Netflix Brazil</w:t>
      </w:r>
    </w:p>
    <w:p w14:paraId="3E8C88A5" w14:textId="77777777" w:rsidR="009B5D97" w:rsidRPr="00173AEE" w:rsidRDefault="009B5D97" w:rsidP="004F1E32">
      <w:pPr>
        <w:pStyle w:val="xmsonormal"/>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jc w:val="both"/>
        <w:rPr>
          <w:color w:val="000000"/>
        </w:rPr>
      </w:pPr>
      <w:r w:rsidRPr="00173AEE">
        <w:rPr>
          <w:color w:val="000000"/>
        </w:rPr>
        <w:t xml:space="preserve">38%: Proportion of </w:t>
      </w:r>
      <w:r w:rsidRPr="00173AEE">
        <w:t>VPN users from Brazil who have accessed the US Netflix in December 2014</w:t>
      </w:r>
    </w:p>
    <w:p w14:paraId="3062F483" w14:textId="77777777" w:rsidR="009B5D97" w:rsidRPr="00173AEE" w:rsidRDefault="009B5D97" w:rsidP="00DA7CDF">
      <w:pPr>
        <w:spacing w:after="0" w:line="240" w:lineRule="auto"/>
        <w:rPr>
          <w:rFonts w:ascii="Times New Roman" w:hAnsi="Times New Roman" w:cs="Times New Roman"/>
          <w:sz w:val="24"/>
          <w:szCs w:val="24"/>
        </w:rPr>
      </w:pPr>
    </w:p>
    <w:p w14:paraId="5F4B25DF" w14:textId="77777777" w:rsidR="009B5D97" w:rsidRPr="00173AEE" w:rsidRDefault="009B5D97" w:rsidP="00DA7CDF">
      <w:pPr>
        <w:spacing w:after="0" w:line="240" w:lineRule="auto"/>
        <w:rPr>
          <w:rFonts w:ascii="Times New Roman" w:hAnsi="Times New Roman" w:cs="Times New Roman"/>
          <w:sz w:val="24"/>
          <w:szCs w:val="24"/>
        </w:rPr>
      </w:pPr>
    </w:p>
    <w:p w14:paraId="60F8C582" w14:textId="274E2C26" w:rsidR="00D01196" w:rsidRPr="00173AEE" w:rsidRDefault="00233CAD" w:rsidP="00DA7CDF">
      <w:pPr>
        <w:spacing w:after="0" w:line="240" w:lineRule="auto"/>
        <w:rPr>
          <w:rFonts w:ascii="Times New Roman" w:hAnsi="Times New Roman" w:cs="Times New Roman"/>
          <w:sz w:val="24"/>
          <w:szCs w:val="24"/>
        </w:rPr>
      </w:pPr>
      <w:r w:rsidRPr="00173AEE">
        <w:rPr>
          <w:rFonts w:ascii="Times New Roman" w:hAnsi="Times New Roman" w:cs="Times New Roman"/>
          <w:sz w:val="24"/>
          <w:szCs w:val="24"/>
        </w:rPr>
        <w:t>From late 2014</w:t>
      </w:r>
      <w:r w:rsidR="00422516" w:rsidRPr="00173AEE">
        <w:rPr>
          <w:rFonts w:ascii="Times New Roman" w:hAnsi="Times New Roman" w:cs="Times New Roman"/>
          <w:sz w:val="24"/>
          <w:szCs w:val="24"/>
        </w:rPr>
        <w:t xml:space="preserve">, the </w:t>
      </w:r>
      <w:r w:rsidR="00032CE4" w:rsidRPr="00173AEE">
        <w:rPr>
          <w:rFonts w:ascii="Times New Roman" w:hAnsi="Times New Roman" w:cs="Times New Roman"/>
          <w:sz w:val="24"/>
          <w:szCs w:val="24"/>
        </w:rPr>
        <w:t>‘</w:t>
      </w:r>
      <w:r w:rsidR="00422516" w:rsidRPr="00173AEE">
        <w:rPr>
          <w:rFonts w:ascii="Times New Roman" w:hAnsi="Times New Roman" w:cs="Times New Roman"/>
          <w:sz w:val="24"/>
          <w:szCs w:val="24"/>
        </w:rPr>
        <w:t>news</w:t>
      </w:r>
      <w:r w:rsidR="00032CE4" w:rsidRPr="00173AEE">
        <w:rPr>
          <w:rFonts w:ascii="Times New Roman" w:hAnsi="Times New Roman" w:cs="Times New Roman"/>
          <w:sz w:val="24"/>
          <w:szCs w:val="24"/>
        </w:rPr>
        <w:t>’</w:t>
      </w:r>
      <w:r w:rsidR="00422516" w:rsidRPr="00173AEE">
        <w:rPr>
          <w:rFonts w:ascii="Times New Roman" w:hAnsi="Times New Roman" w:cs="Times New Roman"/>
          <w:sz w:val="24"/>
          <w:szCs w:val="24"/>
        </w:rPr>
        <w:t xml:space="preserve"> that Netflix had</w:t>
      </w:r>
      <w:r w:rsidR="00C85EC2" w:rsidRPr="00173AEE">
        <w:rPr>
          <w:rFonts w:ascii="Times New Roman" w:hAnsi="Times New Roman" w:cs="Times New Roman"/>
          <w:sz w:val="24"/>
          <w:szCs w:val="24"/>
        </w:rPr>
        <w:t xml:space="preserve"> started to block anonymous or unidentified IP addresses spread all over the in</w:t>
      </w:r>
      <w:r w:rsidR="00F2321C" w:rsidRPr="00173AEE">
        <w:rPr>
          <w:rFonts w:ascii="Times New Roman" w:hAnsi="Times New Roman" w:cs="Times New Roman"/>
          <w:sz w:val="24"/>
          <w:szCs w:val="24"/>
        </w:rPr>
        <w:t xml:space="preserve">ternet. </w:t>
      </w:r>
      <w:r w:rsidR="00AA31E4" w:rsidRPr="00173AEE">
        <w:rPr>
          <w:rFonts w:ascii="Times New Roman" w:hAnsi="Times New Roman" w:cs="Times New Roman"/>
          <w:sz w:val="24"/>
          <w:szCs w:val="24"/>
        </w:rPr>
        <w:t xml:space="preserve">The overall </w:t>
      </w:r>
      <w:r w:rsidR="00B43C42" w:rsidRPr="00173AEE">
        <w:rPr>
          <w:rFonts w:ascii="Times New Roman" w:hAnsi="Times New Roman" w:cs="Times New Roman"/>
          <w:sz w:val="24"/>
          <w:szCs w:val="24"/>
        </w:rPr>
        <w:t>reaction</w:t>
      </w:r>
      <w:r w:rsidR="00AA31E4" w:rsidRPr="00173AEE">
        <w:rPr>
          <w:rFonts w:ascii="Times New Roman" w:hAnsi="Times New Roman" w:cs="Times New Roman"/>
          <w:sz w:val="24"/>
          <w:szCs w:val="24"/>
        </w:rPr>
        <w:t xml:space="preserve"> from </w:t>
      </w:r>
      <w:r w:rsidR="007A3BAD" w:rsidRPr="00173AEE">
        <w:rPr>
          <w:rFonts w:ascii="Times New Roman" w:hAnsi="Times New Roman" w:cs="Times New Roman"/>
          <w:sz w:val="24"/>
          <w:szCs w:val="24"/>
        </w:rPr>
        <w:t xml:space="preserve">Brazilians who used </w:t>
      </w:r>
      <w:r w:rsidR="00AA31E4" w:rsidRPr="00173AEE">
        <w:rPr>
          <w:rFonts w:ascii="Times New Roman" w:hAnsi="Times New Roman" w:cs="Times New Roman"/>
          <w:sz w:val="24"/>
          <w:szCs w:val="24"/>
        </w:rPr>
        <w:t>location-masking practices</w:t>
      </w:r>
      <w:r w:rsidR="00F2321C" w:rsidRPr="00173AEE">
        <w:rPr>
          <w:rFonts w:ascii="Times New Roman" w:hAnsi="Times New Roman" w:cs="Times New Roman"/>
          <w:sz w:val="24"/>
          <w:szCs w:val="24"/>
        </w:rPr>
        <w:t xml:space="preserve"> presented</w:t>
      </w:r>
      <w:r w:rsidR="00C65E4A" w:rsidRPr="00173AEE">
        <w:rPr>
          <w:rFonts w:ascii="Times New Roman" w:hAnsi="Times New Roman" w:cs="Times New Roman"/>
          <w:sz w:val="24"/>
          <w:szCs w:val="24"/>
        </w:rPr>
        <w:t xml:space="preserve"> </w:t>
      </w:r>
      <w:r w:rsidR="00F15F6B" w:rsidRPr="00173AEE">
        <w:rPr>
          <w:rFonts w:ascii="Times New Roman" w:hAnsi="Times New Roman" w:cs="Times New Roman"/>
          <w:sz w:val="24"/>
          <w:szCs w:val="24"/>
        </w:rPr>
        <w:t xml:space="preserve">similarities to </w:t>
      </w:r>
      <w:r w:rsidR="00C65E4A" w:rsidRPr="00173AEE">
        <w:rPr>
          <w:rFonts w:ascii="Times New Roman" w:hAnsi="Times New Roman" w:cs="Times New Roman"/>
          <w:sz w:val="24"/>
          <w:szCs w:val="24"/>
        </w:rPr>
        <w:t xml:space="preserve">the universal five stages of </w:t>
      </w:r>
      <w:r w:rsidR="00F15F6B" w:rsidRPr="00173AEE">
        <w:rPr>
          <w:rFonts w:ascii="Times New Roman" w:hAnsi="Times New Roman" w:cs="Times New Roman"/>
          <w:sz w:val="24"/>
          <w:szCs w:val="24"/>
        </w:rPr>
        <w:t xml:space="preserve">loss and </w:t>
      </w:r>
      <w:r w:rsidR="00C65E4A" w:rsidRPr="00173AEE">
        <w:rPr>
          <w:rFonts w:ascii="Times New Roman" w:hAnsi="Times New Roman" w:cs="Times New Roman"/>
          <w:sz w:val="24"/>
          <w:szCs w:val="24"/>
        </w:rPr>
        <w:t>grief</w:t>
      </w:r>
      <w:r w:rsidR="007A0E02" w:rsidRPr="00173AEE">
        <w:rPr>
          <w:rStyle w:val="FootnoteReference"/>
          <w:rFonts w:ascii="Times New Roman" w:hAnsi="Times New Roman" w:cs="Times New Roman"/>
          <w:sz w:val="24"/>
          <w:szCs w:val="24"/>
        </w:rPr>
        <w:footnoteReference w:id="1"/>
      </w:r>
      <w:r w:rsidR="00C65E4A" w:rsidRPr="00173AEE">
        <w:rPr>
          <w:rFonts w:ascii="Times New Roman" w:hAnsi="Times New Roman" w:cs="Times New Roman"/>
          <w:sz w:val="24"/>
          <w:szCs w:val="24"/>
        </w:rPr>
        <w:t>:</w:t>
      </w:r>
    </w:p>
    <w:p w14:paraId="42BE02D7" w14:textId="77777777" w:rsidR="00F70180" w:rsidRPr="00173AEE" w:rsidRDefault="00F70180" w:rsidP="00DA7CDF">
      <w:pPr>
        <w:spacing w:after="0" w:line="240" w:lineRule="auto"/>
        <w:rPr>
          <w:rFonts w:ascii="Times New Roman" w:hAnsi="Times New Roman" w:cs="Times New Roman"/>
          <w:sz w:val="24"/>
          <w:szCs w:val="24"/>
        </w:rPr>
      </w:pPr>
    </w:p>
    <w:p w14:paraId="0E7FBA31" w14:textId="77777777" w:rsidR="00F70180" w:rsidRPr="00173AEE" w:rsidRDefault="00424C8C" w:rsidP="00DA7CDF">
      <w:pPr>
        <w:spacing w:after="0" w:line="240" w:lineRule="auto"/>
        <w:rPr>
          <w:rFonts w:ascii="Times New Roman" w:eastAsia="Times New Roman" w:hAnsi="Times New Roman" w:cs="Times New Roman"/>
          <w:sz w:val="24"/>
          <w:szCs w:val="24"/>
          <w:lang w:eastAsia="zh-CN"/>
        </w:rPr>
      </w:pPr>
      <w:r w:rsidRPr="00173AEE">
        <w:rPr>
          <w:rFonts w:ascii="Times New Roman" w:hAnsi="Times New Roman" w:cs="Times New Roman"/>
          <w:sz w:val="24"/>
          <w:szCs w:val="24"/>
        </w:rPr>
        <w:t xml:space="preserve">1. </w:t>
      </w:r>
      <w:r w:rsidR="00C65E4A" w:rsidRPr="00173AEE">
        <w:rPr>
          <w:rFonts w:ascii="Times New Roman" w:hAnsi="Times New Roman" w:cs="Times New Roman"/>
          <w:sz w:val="24"/>
          <w:szCs w:val="24"/>
        </w:rPr>
        <w:t>Denial and Isolation</w:t>
      </w:r>
      <w:r w:rsidR="00F70180" w:rsidRPr="00173AEE">
        <w:rPr>
          <w:rFonts w:ascii="Times New Roman" w:hAnsi="Times New Roman" w:cs="Times New Roman"/>
          <w:sz w:val="24"/>
          <w:szCs w:val="24"/>
        </w:rPr>
        <w:t xml:space="preserve">: </w:t>
      </w:r>
      <w:r w:rsidR="007673D7" w:rsidRPr="00173AEE">
        <w:rPr>
          <w:rFonts w:ascii="Times New Roman" w:eastAsia="Times New Roman" w:hAnsi="Times New Roman" w:cs="Times New Roman"/>
          <w:sz w:val="24"/>
          <w:szCs w:val="24"/>
          <w:lang w:eastAsia="zh-CN"/>
        </w:rPr>
        <w:t xml:space="preserve"> </w:t>
      </w:r>
    </w:p>
    <w:p w14:paraId="5516933C" w14:textId="77777777" w:rsidR="00F15F6B" w:rsidRPr="00173AEE" w:rsidRDefault="00CE7961" w:rsidP="00DA7CDF">
      <w:pPr>
        <w:spacing w:after="0" w:line="240" w:lineRule="auto"/>
        <w:rPr>
          <w:rFonts w:ascii="Times New Roman" w:eastAsia="Times New Roman" w:hAnsi="Times New Roman" w:cs="Times New Roman"/>
          <w:sz w:val="24"/>
          <w:szCs w:val="24"/>
          <w:lang w:eastAsia="zh-CN"/>
        </w:rPr>
      </w:pPr>
      <w:r w:rsidRPr="00173AEE">
        <w:rPr>
          <w:rFonts w:ascii="Times New Roman" w:eastAsia="Times New Roman" w:hAnsi="Times New Roman" w:cs="Times New Roman"/>
          <w:sz w:val="24"/>
          <w:szCs w:val="24"/>
          <w:lang w:eastAsia="zh-CN"/>
        </w:rPr>
        <w:t>‘</w:t>
      </w:r>
      <w:r w:rsidR="00F15F6B" w:rsidRPr="00173AEE">
        <w:rPr>
          <w:rFonts w:ascii="Times New Roman" w:eastAsia="Times New Roman" w:hAnsi="Times New Roman" w:cs="Times New Roman"/>
          <w:sz w:val="24"/>
          <w:szCs w:val="24"/>
          <w:lang w:eastAsia="zh-CN"/>
        </w:rPr>
        <w:t>I use ‘</w:t>
      </w:r>
      <w:r w:rsidR="00F60A3E" w:rsidRPr="00173AEE">
        <w:rPr>
          <w:rFonts w:ascii="Times New Roman" w:eastAsia="Times New Roman" w:hAnsi="Times New Roman" w:cs="Times New Roman"/>
          <w:sz w:val="24"/>
          <w:szCs w:val="24"/>
          <w:lang w:eastAsia="zh-CN"/>
        </w:rPr>
        <w:t>Hola’ to see the American Netf</w:t>
      </w:r>
      <w:r w:rsidR="00F70180" w:rsidRPr="00173AEE">
        <w:rPr>
          <w:rFonts w:ascii="Times New Roman" w:eastAsia="Times New Roman" w:hAnsi="Times New Roman" w:cs="Times New Roman"/>
          <w:sz w:val="24"/>
          <w:szCs w:val="24"/>
          <w:lang w:eastAsia="zh-CN"/>
        </w:rPr>
        <w:t>l</w:t>
      </w:r>
      <w:r w:rsidR="007673D7" w:rsidRPr="00173AEE">
        <w:rPr>
          <w:rFonts w:ascii="Times New Roman" w:eastAsia="Times New Roman" w:hAnsi="Times New Roman" w:cs="Times New Roman"/>
          <w:sz w:val="24"/>
          <w:szCs w:val="24"/>
          <w:lang w:eastAsia="zh-CN"/>
        </w:rPr>
        <w:t>ix. I</w:t>
      </w:r>
      <w:r w:rsidR="00F60A3E" w:rsidRPr="00173AEE">
        <w:rPr>
          <w:rFonts w:ascii="Times New Roman" w:eastAsia="Times New Roman" w:hAnsi="Times New Roman" w:cs="Times New Roman"/>
          <w:sz w:val="24"/>
          <w:szCs w:val="24"/>
          <w:lang w:eastAsia="zh-CN"/>
        </w:rPr>
        <w:t>f Netf</w:t>
      </w:r>
      <w:r w:rsidR="00F15F6B" w:rsidRPr="00173AEE">
        <w:rPr>
          <w:rFonts w:ascii="Times New Roman" w:eastAsia="Times New Roman" w:hAnsi="Times New Roman" w:cs="Times New Roman"/>
          <w:sz w:val="24"/>
          <w:szCs w:val="24"/>
          <w:lang w:eastAsia="zh-CN"/>
        </w:rPr>
        <w:t xml:space="preserve">lix decides to block </w:t>
      </w:r>
      <w:r w:rsidR="00F47469" w:rsidRPr="00173AEE">
        <w:rPr>
          <w:rFonts w:ascii="Times New Roman" w:eastAsia="Times New Roman" w:hAnsi="Times New Roman" w:cs="Times New Roman"/>
          <w:sz w:val="24"/>
          <w:szCs w:val="24"/>
          <w:lang w:eastAsia="zh-CN"/>
        </w:rPr>
        <w:t>me,</w:t>
      </w:r>
      <w:r w:rsidR="00F15F6B" w:rsidRPr="00173AEE">
        <w:rPr>
          <w:rFonts w:ascii="Times New Roman" w:eastAsia="Times New Roman" w:hAnsi="Times New Roman" w:cs="Times New Roman"/>
          <w:sz w:val="24"/>
          <w:szCs w:val="24"/>
          <w:lang w:eastAsia="zh-CN"/>
        </w:rPr>
        <w:t xml:space="preserve"> I will go back to Torrents a</w:t>
      </w:r>
      <w:r w:rsidR="00F70180" w:rsidRPr="00173AEE">
        <w:rPr>
          <w:rFonts w:ascii="Times New Roman" w:eastAsia="Times New Roman" w:hAnsi="Times New Roman" w:cs="Times New Roman"/>
          <w:sz w:val="24"/>
          <w:szCs w:val="24"/>
          <w:lang w:eastAsia="zh-CN"/>
        </w:rPr>
        <w:t>nd Netflix will lose a customer</w:t>
      </w:r>
      <w:r w:rsidRPr="00173AEE">
        <w:rPr>
          <w:rFonts w:ascii="Times New Roman" w:eastAsia="Times New Roman" w:hAnsi="Times New Roman" w:cs="Times New Roman"/>
          <w:sz w:val="24"/>
          <w:szCs w:val="24"/>
          <w:lang w:eastAsia="zh-CN"/>
        </w:rPr>
        <w:t>’.</w:t>
      </w:r>
    </w:p>
    <w:p w14:paraId="5E1B4FCB" w14:textId="77777777" w:rsidR="00607E54" w:rsidRPr="00173AEE" w:rsidRDefault="00607E54" w:rsidP="00DA7CDF">
      <w:pPr>
        <w:spacing w:after="0" w:line="240" w:lineRule="auto"/>
        <w:rPr>
          <w:rFonts w:ascii="Times New Roman" w:eastAsia="Times New Roman" w:hAnsi="Times New Roman" w:cs="Times New Roman"/>
          <w:i/>
          <w:sz w:val="24"/>
          <w:szCs w:val="24"/>
          <w:lang w:eastAsia="zh-CN"/>
        </w:rPr>
      </w:pPr>
    </w:p>
    <w:p w14:paraId="58D10745" w14:textId="77777777" w:rsidR="00F70180" w:rsidRPr="00173AEE" w:rsidRDefault="00C65E4A" w:rsidP="00DA7CDF">
      <w:pPr>
        <w:spacing w:after="0" w:line="240" w:lineRule="auto"/>
        <w:rPr>
          <w:rFonts w:ascii="Times New Roman" w:hAnsi="Times New Roman" w:cs="Times New Roman"/>
          <w:sz w:val="24"/>
          <w:szCs w:val="24"/>
        </w:rPr>
      </w:pPr>
      <w:r w:rsidRPr="00173AEE">
        <w:rPr>
          <w:rFonts w:ascii="Times New Roman" w:hAnsi="Times New Roman" w:cs="Times New Roman"/>
          <w:sz w:val="24"/>
          <w:szCs w:val="24"/>
        </w:rPr>
        <w:t>2. Anger</w:t>
      </w:r>
      <w:r w:rsidR="00F70180" w:rsidRPr="00173AEE">
        <w:rPr>
          <w:rFonts w:ascii="Times New Roman" w:hAnsi="Times New Roman" w:cs="Times New Roman"/>
          <w:sz w:val="24"/>
          <w:szCs w:val="24"/>
        </w:rPr>
        <w:t xml:space="preserve">: </w:t>
      </w:r>
    </w:p>
    <w:p w14:paraId="6610CAD0" w14:textId="77777777" w:rsidR="00F15F6B" w:rsidRPr="00173AEE" w:rsidRDefault="00CE7961" w:rsidP="00DA7CDF">
      <w:pPr>
        <w:spacing w:after="0" w:line="240" w:lineRule="auto"/>
        <w:rPr>
          <w:rFonts w:ascii="Times New Roman" w:hAnsi="Times New Roman" w:cs="Times New Roman"/>
          <w:sz w:val="24"/>
          <w:szCs w:val="24"/>
        </w:rPr>
      </w:pPr>
      <w:r w:rsidRPr="00173AEE">
        <w:rPr>
          <w:rFonts w:ascii="Times New Roman" w:hAnsi="Times New Roman" w:cs="Times New Roman"/>
          <w:sz w:val="24"/>
          <w:szCs w:val="24"/>
        </w:rPr>
        <w:t>‘</w:t>
      </w:r>
      <w:r w:rsidR="007673D7" w:rsidRPr="00173AEE">
        <w:rPr>
          <w:rFonts w:ascii="Times New Roman" w:hAnsi="Times New Roman" w:cs="Times New Roman"/>
          <w:sz w:val="24"/>
          <w:szCs w:val="24"/>
        </w:rPr>
        <w:t>M</w:t>
      </w:r>
      <w:r w:rsidR="00F15F6B" w:rsidRPr="00173AEE">
        <w:rPr>
          <w:rFonts w:ascii="Times New Roman" w:hAnsi="Times New Roman" w:cs="Times New Roman"/>
          <w:sz w:val="24"/>
          <w:szCs w:val="24"/>
        </w:rPr>
        <w:t xml:space="preserve">edia </w:t>
      </w:r>
      <w:r w:rsidR="007673D7" w:rsidRPr="00173AEE">
        <w:rPr>
          <w:rFonts w:ascii="Times New Roman" w:hAnsi="Times New Roman" w:cs="Times New Roman"/>
          <w:sz w:val="24"/>
          <w:szCs w:val="24"/>
        </w:rPr>
        <w:t>corporations are</w:t>
      </w:r>
      <w:r w:rsidR="00F15F6B" w:rsidRPr="00173AEE">
        <w:rPr>
          <w:rFonts w:ascii="Times New Roman" w:hAnsi="Times New Roman" w:cs="Times New Roman"/>
          <w:sz w:val="24"/>
          <w:szCs w:val="24"/>
        </w:rPr>
        <w:t xml:space="preserve"> stupid </w:t>
      </w:r>
      <w:r w:rsidR="007673D7" w:rsidRPr="00173AEE">
        <w:rPr>
          <w:rFonts w:ascii="Times New Roman" w:hAnsi="Times New Roman" w:cs="Times New Roman"/>
          <w:sz w:val="24"/>
          <w:szCs w:val="24"/>
        </w:rPr>
        <w:t>and greedy.</w:t>
      </w:r>
      <w:r w:rsidR="00F15F6B" w:rsidRPr="00173AEE">
        <w:rPr>
          <w:rFonts w:ascii="Times New Roman" w:hAnsi="Times New Roman" w:cs="Times New Roman"/>
          <w:sz w:val="24"/>
          <w:szCs w:val="24"/>
        </w:rPr>
        <w:t xml:space="preserve"> People will go back to Torrents</w:t>
      </w:r>
      <w:r w:rsidR="007673D7" w:rsidRPr="00173AEE">
        <w:rPr>
          <w:rFonts w:ascii="Times New Roman" w:hAnsi="Times New Roman" w:cs="Times New Roman"/>
          <w:sz w:val="24"/>
          <w:szCs w:val="24"/>
        </w:rPr>
        <w:t>!</w:t>
      </w:r>
      <w:r w:rsidRPr="00173AEE">
        <w:rPr>
          <w:rFonts w:ascii="Times New Roman" w:hAnsi="Times New Roman" w:cs="Times New Roman"/>
          <w:sz w:val="24"/>
          <w:szCs w:val="24"/>
        </w:rPr>
        <w:t>’</w:t>
      </w:r>
      <w:r w:rsidR="007673D7" w:rsidRPr="00173AEE">
        <w:rPr>
          <w:rFonts w:ascii="Times New Roman" w:hAnsi="Times New Roman" w:cs="Times New Roman"/>
          <w:sz w:val="24"/>
          <w:szCs w:val="24"/>
        </w:rPr>
        <w:t xml:space="preserve"> </w:t>
      </w:r>
    </w:p>
    <w:p w14:paraId="2D418B38" w14:textId="77777777" w:rsidR="00607E54" w:rsidRPr="00173AEE" w:rsidRDefault="00607E54" w:rsidP="00DA7CDF">
      <w:pPr>
        <w:spacing w:after="0" w:line="240" w:lineRule="auto"/>
        <w:rPr>
          <w:rFonts w:ascii="Times New Roman" w:hAnsi="Times New Roman" w:cs="Times New Roman"/>
          <w:i/>
          <w:sz w:val="24"/>
          <w:szCs w:val="24"/>
        </w:rPr>
      </w:pPr>
    </w:p>
    <w:p w14:paraId="4686AE46" w14:textId="77777777" w:rsidR="00F70180" w:rsidRPr="00173AEE" w:rsidRDefault="00C65E4A" w:rsidP="00DA7CDF">
      <w:pPr>
        <w:spacing w:after="0" w:line="240" w:lineRule="auto"/>
        <w:rPr>
          <w:rFonts w:ascii="Times New Roman" w:hAnsi="Times New Roman" w:cs="Times New Roman"/>
          <w:sz w:val="24"/>
          <w:szCs w:val="24"/>
        </w:rPr>
      </w:pPr>
      <w:r w:rsidRPr="00173AEE">
        <w:rPr>
          <w:rFonts w:ascii="Times New Roman" w:hAnsi="Times New Roman" w:cs="Times New Roman"/>
          <w:sz w:val="24"/>
          <w:szCs w:val="24"/>
        </w:rPr>
        <w:t>3. Bargaining</w:t>
      </w:r>
      <w:r w:rsidR="00F70180" w:rsidRPr="00173AEE">
        <w:rPr>
          <w:rFonts w:ascii="Times New Roman" w:hAnsi="Times New Roman" w:cs="Times New Roman"/>
          <w:sz w:val="24"/>
          <w:szCs w:val="24"/>
        </w:rPr>
        <w:t xml:space="preserve">: </w:t>
      </w:r>
    </w:p>
    <w:p w14:paraId="37D87F7C" w14:textId="77777777" w:rsidR="007673D7" w:rsidRPr="00173AEE" w:rsidRDefault="00CE7961" w:rsidP="00DA7CDF">
      <w:pPr>
        <w:spacing w:after="0" w:line="240" w:lineRule="auto"/>
        <w:rPr>
          <w:rFonts w:ascii="Times New Roman" w:hAnsi="Times New Roman" w:cs="Times New Roman"/>
          <w:sz w:val="24"/>
          <w:szCs w:val="24"/>
        </w:rPr>
      </w:pPr>
      <w:r w:rsidRPr="00173AEE">
        <w:rPr>
          <w:rFonts w:ascii="Times New Roman" w:hAnsi="Times New Roman" w:cs="Times New Roman"/>
          <w:sz w:val="24"/>
          <w:szCs w:val="24"/>
        </w:rPr>
        <w:t>‘</w:t>
      </w:r>
      <w:r w:rsidR="007673D7" w:rsidRPr="00173AEE">
        <w:rPr>
          <w:rFonts w:ascii="Times New Roman" w:hAnsi="Times New Roman" w:cs="Times New Roman"/>
          <w:sz w:val="24"/>
          <w:szCs w:val="24"/>
        </w:rPr>
        <w:t xml:space="preserve">If I only have access to half </w:t>
      </w:r>
      <w:r w:rsidR="007F4084" w:rsidRPr="00173AEE">
        <w:rPr>
          <w:rFonts w:ascii="Times New Roman" w:hAnsi="Times New Roman" w:cs="Times New Roman"/>
          <w:sz w:val="24"/>
          <w:szCs w:val="24"/>
        </w:rPr>
        <w:t xml:space="preserve">the </w:t>
      </w:r>
      <w:r w:rsidR="007673D7" w:rsidRPr="00173AEE">
        <w:rPr>
          <w:rFonts w:ascii="Times New Roman" w:hAnsi="Times New Roman" w:cs="Times New Roman"/>
          <w:sz w:val="24"/>
          <w:szCs w:val="24"/>
        </w:rPr>
        <w:t>catalogue, I should onl</w:t>
      </w:r>
      <w:r w:rsidR="003914F1" w:rsidRPr="00173AEE">
        <w:rPr>
          <w:rFonts w:ascii="Times New Roman" w:hAnsi="Times New Roman" w:cs="Times New Roman"/>
          <w:sz w:val="24"/>
          <w:szCs w:val="24"/>
        </w:rPr>
        <w:t>y</w:t>
      </w:r>
      <w:r w:rsidR="002501AC" w:rsidRPr="00173AEE">
        <w:rPr>
          <w:rFonts w:ascii="Times New Roman" w:hAnsi="Times New Roman" w:cs="Times New Roman"/>
          <w:sz w:val="24"/>
          <w:szCs w:val="24"/>
        </w:rPr>
        <w:t xml:space="preserve"> have to </w:t>
      </w:r>
      <w:r w:rsidR="007673D7" w:rsidRPr="00173AEE">
        <w:rPr>
          <w:rFonts w:ascii="Times New Roman" w:hAnsi="Times New Roman" w:cs="Times New Roman"/>
          <w:sz w:val="24"/>
          <w:szCs w:val="24"/>
        </w:rPr>
        <w:t>pay for half</w:t>
      </w:r>
      <w:r w:rsidR="003914F1" w:rsidRPr="00173AEE">
        <w:rPr>
          <w:rFonts w:ascii="Times New Roman" w:hAnsi="Times New Roman" w:cs="Times New Roman"/>
          <w:sz w:val="24"/>
          <w:szCs w:val="24"/>
        </w:rPr>
        <w:t xml:space="preserve"> </w:t>
      </w:r>
      <w:r w:rsidR="007F4084" w:rsidRPr="00173AEE">
        <w:rPr>
          <w:rFonts w:ascii="Times New Roman" w:hAnsi="Times New Roman" w:cs="Times New Roman"/>
          <w:sz w:val="24"/>
          <w:szCs w:val="24"/>
        </w:rPr>
        <w:t xml:space="preserve">the </w:t>
      </w:r>
      <w:r w:rsidR="003914F1" w:rsidRPr="00173AEE">
        <w:rPr>
          <w:rFonts w:ascii="Times New Roman" w:hAnsi="Times New Roman" w:cs="Times New Roman"/>
          <w:sz w:val="24"/>
          <w:szCs w:val="24"/>
        </w:rPr>
        <w:t>catalogue</w:t>
      </w:r>
      <w:r w:rsidR="007673D7" w:rsidRPr="00173AEE">
        <w:rPr>
          <w:rFonts w:ascii="Times New Roman" w:hAnsi="Times New Roman" w:cs="Times New Roman"/>
          <w:sz w:val="24"/>
          <w:szCs w:val="24"/>
        </w:rPr>
        <w:t>. It should</w:t>
      </w:r>
      <w:r w:rsidR="001A7962" w:rsidRPr="00173AEE">
        <w:rPr>
          <w:rFonts w:ascii="Times New Roman" w:hAnsi="Times New Roman" w:cs="Times New Roman"/>
          <w:sz w:val="24"/>
          <w:szCs w:val="24"/>
        </w:rPr>
        <w:t xml:space="preserve"> be my right to access what I w</w:t>
      </w:r>
      <w:r w:rsidR="007673D7" w:rsidRPr="00173AEE">
        <w:rPr>
          <w:rFonts w:ascii="Times New Roman" w:hAnsi="Times New Roman" w:cs="Times New Roman"/>
          <w:sz w:val="24"/>
          <w:szCs w:val="24"/>
        </w:rPr>
        <w:t>a</w:t>
      </w:r>
      <w:r w:rsidR="001A7962" w:rsidRPr="00173AEE">
        <w:rPr>
          <w:rFonts w:ascii="Times New Roman" w:hAnsi="Times New Roman" w:cs="Times New Roman"/>
          <w:sz w:val="24"/>
          <w:szCs w:val="24"/>
        </w:rPr>
        <w:t>n</w:t>
      </w:r>
      <w:r w:rsidR="007673D7" w:rsidRPr="00173AEE">
        <w:rPr>
          <w:rFonts w:ascii="Times New Roman" w:hAnsi="Times New Roman" w:cs="Times New Roman"/>
          <w:sz w:val="24"/>
          <w:szCs w:val="24"/>
        </w:rPr>
        <w:t>t and the way I want</w:t>
      </w:r>
      <w:r w:rsidRPr="00173AEE">
        <w:rPr>
          <w:rFonts w:ascii="Times New Roman" w:hAnsi="Times New Roman" w:cs="Times New Roman"/>
          <w:sz w:val="24"/>
          <w:szCs w:val="24"/>
        </w:rPr>
        <w:t>’</w:t>
      </w:r>
      <w:r w:rsidR="007673D7" w:rsidRPr="00173AEE">
        <w:rPr>
          <w:rFonts w:ascii="Times New Roman" w:hAnsi="Times New Roman" w:cs="Times New Roman"/>
          <w:sz w:val="24"/>
          <w:szCs w:val="24"/>
        </w:rPr>
        <w:t>.</w:t>
      </w:r>
    </w:p>
    <w:p w14:paraId="079F798A" w14:textId="77777777" w:rsidR="00607E54" w:rsidRPr="00173AEE" w:rsidRDefault="00607E54" w:rsidP="00DA7CDF">
      <w:pPr>
        <w:spacing w:after="0" w:line="240" w:lineRule="auto"/>
        <w:rPr>
          <w:rFonts w:ascii="Times New Roman" w:hAnsi="Times New Roman" w:cs="Times New Roman"/>
          <w:i/>
          <w:sz w:val="24"/>
          <w:szCs w:val="24"/>
        </w:rPr>
      </w:pPr>
    </w:p>
    <w:p w14:paraId="0C064D2C" w14:textId="77777777" w:rsidR="00F70180" w:rsidRPr="00173AEE" w:rsidRDefault="00C65E4A" w:rsidP="00DA7CDF">
      <w:pPr>
        <w:spacing w:after="0" w:line="240" w:lineRule="auto"/>
        <w:rPr>
          <w:rFonts w:ascii="Times New Roman" w:hAnsi="Times New Roman" w:cs="Times New Roman"/>
          <w:sz w:val="24"/>
          <w:szCs w:val="24"/>
        </w:rPr>
      </w:pPr>
      <w:r w:rsidRPr="00173AEE">
        <w:rPr>
          <w:rFonts w:ascii="Times New Roman" w:hAnsi="Times New Roman" w:cs="Times New Roman"/>
          <w:sz w:val="24"/>
          <w:szCs w:val="24"/>
        </w:rPr>
        <w:t>4. Depression</w:t>
      </w:r>
      <w:r w:rsidR="00F70180" w:rsidRPr="00173AEE">
        <w:rPr>
          <w:rFonts w:ascii="Times New Roman" w:hAnsi="Times New Roman" w:cs="Times New Roman"/>
          <w:sz w:val="24"/>
          <w:szCs w:val="24"/>
        </w:rPr>
        <w:t xml:space="preserve">: </w:t>
      </w:r>
    </w:p>
    <w:p w14:paraId="68CB40A3" w14:textId="77777777" w:rsidR="007673D7" w:rsidRPr="00173AEE" w:rsidRDefault="00CE7961" w:rsidP="00DA7CDF">
      <w:pPr>
        <w:spacing w:after="0" w:line="240" w:lineRule="auto"/>
        <w:rPr>
          <w:rFonts w:ascii="Times New Roman" w:hAnsi="Times New Roman" w:cs="Times New Roman"/>
          <w:sz w:val="24"/>
          <w:szCs w:val="24"/>
        </w:rPr>
      </w:pPr>
      <w:r w:rsidRPr="00173AEE">
        <w:rPr>
          <w:rFonts w:ascii="Times New Roman" w:hAnsi="Times New Roman" w:cs="Times New Roman"/>
          <w:sz w:val="24"/>
          <w:szCs w:val="24"/>
        </w:rPr>
        <w:t>‘</w:t>
      </w:r>
      <w:r w:rsidR="007673D7" w:rsidRPr="00173AEE">
        <w:rPr>
          <w:rFonts w:ascii="Times New Roman" w:hAnsi="Times New Roman" w:cs="Times New Roman"/>
          <w:sz w:val="24"/>
          <w:szCs w:val="24"/>
        </w:rPr>
        <w:t xml:space="preserve">Why are they </w:t>
      </w:r>
      <w:r w:rsidR="001A7962" w:rsidRPr="00173AEE">
        <w:rPr>
          <w:rFonts w:ascii="Times New Roman" w:hAnsi="Times New Roman" w:cs="Times New Roman"/>
          <w:sz w:val="24"/>
          <w:szCs w:val="24"/>
        </w:rPr>
        <w:t>imposing such limitations</w:t>
      </w:r>
      <w:r w:rsidR="007673D7" w:rsidRPr="00173AEE">
        <w:rPr>
          <w:rFonts w:ascii="Times New Roman" w:hAnsi="Times New Roman" w:cs="Times New Roman"/>
          <w:sz w:val="24"/>
          <w:szCs w:val="24"/>
        </w:rPr>
        <w:t>? I use VPN to practice my English...</w:t>
      </w:r>
      <w:r w:rsidRPr="00173AEE">
        <w:rPr>
          <w:rFonts w:ascii="Times New Roman" w:hAnsi="Times New Roman" w:cs="Times New Roman"/>
          <w:sz w:val="24"/>
          <w:szCs w:val="24"/>
        </w:rPr>
        <w:t>’</w:t>
      </w:r>
      <w:r w:rsidR="007673D7" w:rsidRPr="00173AEE">
        <w:rPr>
          <w:rFonts w:ascii="Times New Roman" w:hAnsi="Times New Roman" w:cs="Times New Roman"/>
          <w:sz w:val="24"/>
          <w:szCs w:val="24"/>
        </w:rPr>
        <w:t xml:space="preserve"> [</w:t>
      </w:r>
      <w:r w:rsidR="003914F1" w:rsidRPr="00173AEE">
        <w:rPr>
          <w:rFonts w:ascii="Times New Roman" w:hAnsi="Times New Roman" w:cs="Times New Roman"/>
          <w:sz w:val="24"/>
          <w:szCs w:val="24"/>
        </w:rPr>
        <w:t>Netflix</w:t>
      </w:r>
      <w:r w:rsidR="007673D7" w:rsidRPr="00173AEE">
        <w:rPr>
          <w:rFonts w:ascii="Times New Roman" w:hAnsi="Times New Roman" w:cs="Times New Roman"/>
          <w:sz w:val="24"/>
          <w:szCs w:val="24"/>
        </w:rPr>
        <w:t xml:space="preserve"> Bra</w:t>
      </w:r>
      <w:r w:rsidR="001A7962" w:rsidRPr="00173AEE">
        <w:rPr>
          <w:rFonts w:ascii="Times New Roman" w:hAnsi="Times New Roman" w:cs="Times New Roman"/>
          <w:sz w:val="24"/>
          <w:szCs w:val="24"/>
        </w:rPr>
        <w:t>z</w:t>
      </w:r>
      <w:r w:rsidR="007673D7" w:rsidRPr="00173AEE">
        <w:rPr>
          <w:rFonts w:ascii="Times New Roman" w:hAnsi="Times New Roman" w:cs="Times New Roman"/>
          <w:sz w:val="24"/>
          <w:szCs w:val="24"/>
        </w:rPr>
        <w:t xml:space="preserve">il does not offer </w:t>
      </w:r>
      <w:r w:rsidR="003914F1" w:rsidRPr="00173AEE">
        <w:rPr>
          <w:rFonts w:ascii="Times New Roman" w:hAnsi="Times New Roman" w:cs="Times New Roman"/>
          <w:sz w:val="24"/>
          <w:szCs w:val="24"/>
        </w:rPr>
        <w:t>subtitles</w:t>
      </w:r>
      <w:r w:rsidR="007673D7" w:rsidRPr="00173AEE">
        <w:rPr>
          <w:rFonts w:ascii="Times New Roman" w:hAnsi="Times New Roman" w:cs="Times New Roman"/>
          <w:sz w:val="24"/>
          <w:szCs w:val="24"/>
        </w:rPr>
        <w:t xml:space="preserve"> in English yet]</w:t>
      </w:r>
      <w:r w:rsidRPr="00173AEE">
        <w:rPr>
          <w:rFonts w:ascii="Times New Roman" w:hAnsi="Times New Roman" w:cs="Times New Roman"/>
          <w:sz w:val="24"/>
          <w:szCs w:val="24"/>
        </w:rPr>
        <w:t>.</w:t>
      </w:r>
    </w:p>
    <w:p w14:paraId="587B9B22" w14:textId="77777777" w:rsidR="00607E54" w:rsidRPr="00173AEE" w:rsidRDefault="00607E54" w:rsidP="00DA7CDF">
      <w:pPr>
        <w:spacing w:after="0" w:line="240" w:lineRule="auto"/>
        <w:rPr>
          <w:rFonts w:ascii="Times New Roman" w:hAnsi="Times New Roman" w:cs="Times New Roman"/>
          <w:sz w:val="24"/>
          <w:szCs w:val="24"/>
        </w:rPr>
      </w:pPr>
    </w:p>
    <w:p w14:paraId="18FB531A" w14:textId="77777777" w:rsidR="00F70180" w:rsidRPr="00173AEE" w:rsidRDefault="007673D7" w:rsidP="00DA7CDF">
      <w:pPr>
        <w:spacing w:after="0" w:line="240" w:lineRule="auto"/>
        <w:rPr>
          <w:rFonts w:ascii="Times New Roman" w:hAnsi="Times New Roman" w:cs="Times New Roman"/>
          <w:sz w:val="24"/>
          <w:szCs w:val="24"/>
        </w:rPr>
      </w:pPr>
      <w:r w:rsidRPr="00173AEE">
        <w:rPr>
          <w:rFonts w:ascii="Times New Roman" w:hAnsi="Times New Roman" w:cs="Times New Roman"/>
          <w:sz w:val="24"/>
          <w:szCs w:val="24"/>
        </w:rPr>
        <w:t xml:space="preserve"> </w:t>
      </w:r>
      <w:r w:rsidR="00C65E4A" w:rsidRPr="00173AEE">
        <w:rPr>
          <w:rFonts w:ascii="Times New Roman" w:hAnsi="Times New Roman" w:cs="Times New Roman"/>
          <w:sz w:val="24"/>
          <w:szCs w:val="24"/>
        </w:rPr>
        <w:t>5. Acceptance</w:t>
      </w:r>
      <w:r w:rsidR="00F70180" w:rsidRPr="00173AEE">
        <w:rPr>
          <w:rFonts w:ascii="Times New Roman" w:hAnsi="Times New Roman" w:cs="Times New Roman"/>
          <w:sz w:val="24"/>
          <w:szCs w:val="24"/>
        </w:rPr>
        <w:t xml:space="preserve">: </w:t>
      </w:r>
    </w:p>
    <w:p w14:paraId="7CAFC78F" w14:textId="5925F8A8" w:rsidR="00044404" w:rsidRPr="00173AEE" w:rsidRDefault="00CE7961" w:rsidP="00DA7CDF">
      <w:pPr>
        <w:spacing w:after="0" w:line="240" w:lineRule="auto"/>
        <w:rPr>
          <w:rFonts w:ascii="Times New Roman" w:hAnsi="Times New Roman" w:cs="Times New Roman"/>
          <w:sz w:val="24"/>
          <w:szCs w:val="24"/>
        </w:rPr>
      </w:pPr>
      <w:r w:rsidRPr="00173AEE">
        <w:rPr>
          <w:rFonts w:ascii="Times New Roman" w:hAnsi="Times New Roman" w:cs="Times New Roman"/>
          <w:sz w:val="24"/>
          <w:szCs w:val="24"/>
        </w:rPr>
        <w:t>‘</w:t>
      </w:r>
      <w:r w:rsidR="007673D7" w:rsidRPr="00173AEE">
        <w:rPr>
          <w:rFonts w:ascii="Times New Roman" w:hAnsi="Times New Roman" w:cs="Times New Roman"/>
          <w:sz w:val="24"/>
          <w:szCs w:val="24"/>
        </w:rPr>
        <w:t>That’s the way thin</w:t>
      </w:r>
      <w:r w:rsidR="00AA31E4" w:rsidRPr="00173AEE">
        <w:rPr>
          <w:rFonts w:ascii="Times New Roman" w:hAnsi="Times New Roman" w:cs="Times New Roman"/>
          <w:sz w:val="24"/>
          <w:szCs w:val="24"/>
        </w:rPr>
        <w:t xml:space="preserve">gs work and they won’t change. </w:t>
      </w:r>
      <w:r w:rsidR="003914F1" w:rsidRPr="00173AEE">
        <w:rPr>
          <w:rFonts w:ascii="Times New Roman" w:hAnsi="Times New Roman" w:cs="Times New Roman"/>
          <w:sz w:val="24"/>
          <w:szCs w:val="24"/>
        </w:rPr>
        <w:t>However,</w:t>
      </w:r>
      <w:r w:rsidR="00AA31E4" w:rsidRPr="00173AEE">
        <w:rPr>
          <w:rFonts w:ascii="Times New Roman" w:hAnsi="Times New Roman" w:cs="Times New Roman"/>
          <w:sz w:val="24"/>
          <w:szCs w:val="24"/>
        </w:rPr>
        <w:t xml:space="preserve"> i</w:t>
      </w:r>
      <w:r w:rsidR="003914F1" w:rsidRPr="00173AEE">
        <w:rPr>
          <w:rFonts w:ascii="Times New Roman" w:hAnsi="Times New Roman" w:cs="Times New Roman"/>
          <w:sz w:val="24"/>
          <w:szCs w:val="24"/>
        </w:rPr>
        <w:t xml:space="preserve">t is a setback, and it is </w:t>
      </w:r>
      <w:r w:rsidR="00AA31E4" w:rsidRPr="00173AEE">
        <w:rPr>
          <w:rFonts w:ascii="Times New Roman" w:hAnsi="Times New Roman" w:cs="Times New Roman"/>
          <w:sz w:val="24"/>
          <w:szCs w:val="24"/>
        </w:rPr>
        <w:t>against the reality of globali</w:t>
      </w:r>
      <w:r w:rsidR="000A37D2" w:rsidRPr="00173AEE">
        <w:rPr>
          <w:rFonts w:ascii="Times New Roman" w:hAnsi="Times New Roman" w:cs="Times New Roman"/>
          <w:sz w:val="24"/>
          <w:szCs w:val="24"/>
        </w:rPr>
        <w:t>z</w:t>
      </w:r>
      <w:r w:rsidR="00AA31E4" w:rsidRPr="00173AEE">
        <w:rPr>
          <w:rFonts w:ascii="Times New Roman" w:hAnsi="Times New Roman" w:cs="Times New Roman"/>
          <w:sz w:val="24"/>
          <w:szCs w:val="24"/>
        </w:rPr>
        <w:t>ation.</w:t>
      </w:r>
      <w:r w:rsidRPr="00173AEE">
        <w:rPr>
          <w:rFonts w:ascii="Times New Roman" w:hAnsi="Times New Roman" w:cs="Times New Roman"/>
          <w:sz w:val="24"/>
          <w:szCs w:val="24"/>
        </w:rPr>
        <w:t>’</w:t>
      </w:r>
    </w:p>
    <w:p w14:paraId="7E87C536" w14:textId="77777777" w:rsidR="007673D7" w:rsidRPr="00173AEE" w:rsidRDefault="007673D7" w:rsidP="00DA7CDF">
      <w:pPr>
        <w:spacing w:after="0" w:line="240" w:lineRule="auto"/>
        <w:rPr>
          <w:rFonts w:ascii="Times New Roman" w:hAnsi="Times New Roman" w:cs="Times New Roman"/>
          <w:sz w:val="24"/>
          <w:szCs w:val="24"/>
        </w:rPr>
      </w:pPr>
    </w:p>
    <w:p w14:paraId="39A5AA05" w14:textId="2920EA59" w:rsidR="006147FD" w:rsidRPr="00173AEE" w:rsidRDefault="00522BCC" w:rsidP="00DA7CDF">
      <w:pPr>
        <w:spacing w:after="0" w:line="240" w:lineRule="auto"/>
        <w:rPr>
          <w:rFonts w:ascii="Times New Roman" w:hAnsi="Times New Roman" w:cs="Times New Roman"/>
          <w:sz w:val="24"/>
          <w:szCs w:val="24"/>
        </w:rPr>
      </w:pPr>
      <w:r w:rsidRPr="00173AEE">
        <w:rPr>
          <w:rFonts w:ascii="Times New Roman" w:hAnsi="Times New Roman" w:cs="Times New Roman"/>
          <w:sz w:val="24"/>
          <w:szCs w:val="24"/>
        </w:rPr>
        <w:t xml:space="preserve">Netflix </w:t>
      </w:r>
      <w:r w:rsidR="005F67B3" w:rsidRPr="00173AEE">
        <w:rPr>
          <w:rFonts w:ascii="Times New Roman" w:hAnsi="Times New Roman" w:cs="Times New Roman"/>
          <w:sz w:val="24"/>
          <w:szCs w:val="24"/>
        </w:rPr>
        <w:t>is the 37</w:t>
      </w:r>
      <w:r w:rsidR="005F67B3" w:rsidRPr="00173AEE">
        <w:rPr>
          <w:rFonts w:ascii="Times New Roman" w:hAnsi="Times New Roman" w:cs="Times New Roman"/>
          <w:sz w:val="24"/>
          <w:szCs w:val="24"/>
          <w:vertAlign w:val="superscript"/>
        </w:rPr>
        <w:t>th</w:t>
      </w:r>
      <w:r w:rsidR="005F67B3" w:rsidRPr="00173AEE">
        <w:rPr>
          <w:rFonts w:ascii="Times New Roman" w:hAnsi="Times New Roman" w:cs="Times New Roman"/>
          <w:sz w:val="24"/>
          <w:szCs w:val="24"/>
        </w:rPr>
        <w:t xml:space="preserve"> most visited website in Brazil</w:t>
      </w:r>
      <w:r w:rsidR="005F059E" w:rsidRPr="00173AEE">
        <w:rPr>
          <w:rFonts w:ascii="Times New Roman" w:hAnsi="Times New Roman" w:cs="Times New Roman"/>
          <w:sz w:val="24"/>
          <w:szCs w:val="24"/>
        </w:rPr>
        <w:t>.</w:t>
      </w:r>
      <w:r w:rsidR="005F67B3" w:rsidRPr="00173AEE">
        <w:rPr>
          <w:rStyle w:val="FootnoteReference"/>
          <w:rFonts w:ascii="Times New Roman" w:hAnsi="Times New Roman" w:cs="Times New Roman"/>
          <w:sz w:val="24"/>
          <w:szCs w:val="24"/>
        </w:rPr>
        <w:footnoteReference w:id="2"/>
      </w:r>
      <w:r w:rsidR="005F67B3" w:rsidRPr="00173AEE">
        <w:rPr>
          <w:rFonts w:ascii="Times New Roman" w:hAnsi="Times New Roman" w:cs="Times New Roman"/>
          <w:sz w:val="24"/>
          <w:szCs w:val="24"/>
        </w:rPr>
        <w:t xml:space="preserve"> </w:t>
      </w:r>
      <w:r w:rsidR="0021223C" w:rsidRPr="00173AEE">
        <w:rPr>
          <w:rFonts w:ascii="Times New Roman" w:hAnsi="Times New Roman" w:cs="Times New Roman"/>
          <w:sz w:val="24"/>
          <w:szCs w:val="24"/>
        </w:rPr>
        <w:t xml:space="preserve">It </w:t>
      </w:r>
      <w:r w:rsidRPr="00173AEE">
        <w:rPr>
          <w:rFonts w:ascii="Times New Roman" w:hAnsi="Times New Roman" w:cs="Times New Roman"/>
          <w:sz w:val="24"/>
          <w:szCs w:val="24"/>
        </w:rPr>
        <w:t xml:space="preserve">arrived in </w:t>
      </w:r>
      <w:r w:rsidR="00F7142B" w:rsidRPr="00173AEE">
        <w:rPr>
          <w:rFonts w:ascii="Times New Roman" w:hAnsi="Times New Roman" w:cs="Times New Roman"/>
          <w:sz w:val="24"/>
          <w:szCs w:val="24"/>
        </w:rPr>
        <w:t>2011</w:t>
      </w:r>
      <w:r w:rsidR="00AA31E4" w:rsidRPr="00173AEE">
        <w:rPr>
          <w:rFonts w:ascii="Times New Roman" w:hAnsi="Times New Roman" w:cs="Times New Roman"/>
          <w:sz w:val="24"/>
          <w:szCs w:val="24"/>
        </w:rPr>
        <w:t>, and wit</w:t>
      </w:r>
      <w:r w:rsidR="00DB4B3D" w:rsidRPr="00173AEE">
        <w:rPr>
          <w:rFonts w:ascii="Times New Roman" w:hAnsi="Times New Roman" w:cs="Times New Roman"/>
          <w:sz w:val="24"/>
          <w:szCs w:val="24"/>
        </w:rPr>
        <w:t>h over two</w:t>
      </w:r>
      <w:r w:rsidR="00F47469" w:rsidRPr="00173AEE">
        <w:rPr>
          <w:rFonts w:ascii="Times New Roman" w:hAnsi="Times New Roman" w:cs="Times New Roman"/>
          <w:sz w:val="24"/>
          <w:szCs w:val="24"/>
        </w:rPr>
        <w:t xml:space="preserve"> million subscribers in 2015, </w:t>
      </w:r>
      <w:r w:rsidR="0021223C" w:rsidRPr="00173AEE">
        <w:rPr>
          <w:rFonts w:ascii="Times New Roman" w:hAnsi="Times New Roman" w:cs="Times New Roman"/>
          <w:sz w:val="24"/>
          <w:szCs w:val="24"/>
        </w:rPr>
        <w:t>Brazil</w:t>
      </w:r>
      <w:r w:rsidR="00F47469" w:rsidRPr="00173AEE">
        <w:rPr>
          <w:rFonts w:ascii="Times New Roman" w:hAnsi="Times New Roman" w:cs="Times New Roman"/>
          <w:sz w:val="24"/>
          <w:szCs w:val="24"/>
        </w:rPr>
        <w:t xml:space="preserve"> is</w:t>
      </w:r>
      <w:r w:rsidR="00AA31E4" w:rsidRPr="00173AEE">
        <w:rPr>
          <w:rFonts w:ascii="Times New Roman" w:hAnsi="Times New Roman" w:cs="Times New Roman"/>
          <w:sz w:val="24"/>
          <w:szCs w:val="24"/>
        </w:rPr>
        <w:t xml:space="preserve"> the</w:t>
      </w:r>
      <w:r w:rsidR="00A936C6" w:rsidRPr="00173AEE">
        <w:rPr>
          <w:rFonts w:ascii="Times New Roman" w:hAnsi="Times New Roman" w:cs="Times New Roman"/>
          <w:sz w:val="24"/>
          <w:szCs w:val="24"/>
        </w:rPr>
        <w:t xml:space="preserve"> world’s</w:t>
      </w:r>
      <w:r w:rsidR="00AA31E4" w:rsidRPr="00173AEE">
        <w:rPr>
          <w:rFonts w:ascii="Times New Roman" w:hAnsi="Times New Roman" w:cs="Times New Roman"/>
          <w:sz w:val="24"/>
          <w:szCs w:val="24"/>
        </w:rPr>
        <w:t xml:space="preserve"> second </w:t>
      </w:r>
      <w:r w:rsidR="00040E59" w:rsidRPr="00173AEE">
        <w:rPr>
          <w:rFonts w:ascii="Times New Roman" w:hAnsi="Times New Roman" w:cs="Times New Roman"/>
          <w:sz w:val="24"/>
          <w:szCs w:val="24"/>
        </w:rPr>
        <w:t>fastest g</w:t>
      </w:r>
      <w:r w:rsidR="00D77097" w:rsidRPr="00173AEE">
        <w:rPr>
          <w:rFonts w:ascii="Times New Roman" w:hAnsi="Times New Roman" w:cs="Times New Roman"/>
          <w:sz w:val="24"/>
          <w:szCs w:val="24"/>
        </w:rPr>
        <w:t xml:space="preserve">rowing </w:t>
      </w:r>
      <w:r w:rsidR="00040E59" w:rsidRPr="00173AEE">
        <w:rPr>
          <w:rFonts w:ascii="Times New Roman" w:hAnsi="Times New Roman" w:cs="Times New Roman"/>
          <w:sz w:val="24"/>
          <w:szCs w:val="24"/>
        </w:rPr>
        <w:t>country in terms of subscriber</w:t>
      </w:r>
      <w:r w:rsidR="007F4084" w:rsidRPr="00173AEE">
        <w:rPr>
          <w:rFonts w:ascii="Times New Roman" w:hAnsi="Times New Roman" w:cs="Times New Roman"/>
          <w:sz w:val="24"/>
          <w:szCs w:val="24"/>
        </w:rPr>
        <w:t xml:space="preserve"> numbers</w:t>
      </w:r>
      <w:r w:rsidR="00D77097" w:rsidRPr="00173AEE">
        <w:rPr>
          <w:rFonts w:ascii="Times New Roman" w:hAnsi="Times New Roman" w:cs="Times New Roman"/>
          <w:sz w:val="24"/>
          <w:szCs w:val="24"/>
        </w:rPr>
        <w:t>.</w:t>
      </w:r>
      <w:r w:rsidR="00AA31E4" w:rsidRPr="00173AEE">
        <w:rPr>
          <w:rFonts w:ascii="Times New Roman" w:hAnsi="Times New Roman" w:cs="Times New Roman"/>
          <w:sz w:val="24"/>
          <w:szCs w:val="24"/>
        </w:rPr>
        <w:t xml:space="preserve"> </w:t>
      </w:r>
      <w:r w:rsidR="00AA3969" w:rsidRPr="00173AEE">
        <w:rPr>
          <w:rFonts w:ascii="Times New Roman" w:hAnsi="Times New Roman" w:cs="Times New Roman"/>
          <w:sz w:val="24"/>
          <w:szCs w:val="24"/>
        </w:rPr>
        <w:t>However</w:t>
      </w:r>
      <w:r w:rsidRPr="00173AEE">
        <w:rPr>
          <w:rFonts w:ascii="Times New Roman" w:hAnsi="Times New Roman" w:cs="Times New Roman"/>
          <w:sz w:val="24"/>
          <w:szCs w:val="24"/>
        </w:rPr>
        <w:t>, it does not completely meet consumers</w:t>
      </w:r>
      <w:r w:rsidR="00A936C6" w:rsidRPr="00173AEE">
        <w:rPr>
          <w:rFonts w:ascii="Times New Roman" w:hAnsi="Times New Roman" w:cs="Times New Roman"/>
          <w:sz w:val="24"/>
          <w:szCs w:val="24"/>
        </w:rPr>
        <w:t>’</w:t>
      </w:r>
      <w:r w:rsidRPr="00173AEE">
        <w:rPr>
          <w:rFonts w:ascii="Times New Roman" w:hAnsi="Times New Roman" w:cs="Times New Roman"/>
          <w:sz w:val="24"/>
          <w:szCs w:val="24"/>
        </w:rPr>
        <w:t xml:space="preserve"> demands</w:t>
      </w:r>
      <w:r w:rsidR="00A936C6" w:rsidRPr="00173AEE">
        <w:rPr>
          <w:rFonts w:ascii="Times New Roman" w:hAnsi="Times New Roman" w:cs="Times New Roman"/>
          <w:sz w:val="24"/>
          <w:szCs w:val="24"/>
        </w:rPr>
        <w:t xml:space="preserve"> for </w:t>
      </w:r>
      <w:r w:rsidR="00DB4B3D" w:rsidRPr="00173AEE">
        <w:rPr>
          <w:rFonts w:ascii="Times New Roman" w:hAnsi="Times New Roman" w:cs="Times New Roman"/>
          <w:sz w:val="24"/>
          <w:szCs w:val="24"/>
        </w:rPr>
        <w:t>a number of</w:t>
      </w:r>
      <w:r w:rsidR="00A936C6" w:rsidRPr="00173AEE">
        <w:rPr>
          <w:rFonts w:ascii="Times New Roman" w:hAnsi="Times New Roman" w:cs="Times New Roman"/>
          <w:sz w:val="24"/>
          <w:szCs w:val="24"/>
        </w:rPr>
        <w:t xml:space="preserve"> reasons, </w:t>
      </w:r>
      <w:r w:rsidR="007F4084" w:rsidRPr="00173AEE">
        <w:rPr>
          <w:rFonts w:ascii="Times New Roman" w:hAnsi="Times New Roman" w:cs="Times New Roman"/>
          <w:sz w:val="24"/>
          <w:szCs w:val="24"/>
        </w:rPr>
        <w:t xml:space="preserve">including </w:t>
      </w:r>
      <w:r w:rsidR="006F744D" w:rsidRPr="00173AEE">
        <w:rPr>
          <w:rFonts w:ascii="Times New Roman" w:hAnsi="Times New Roman" w:cs="Times New Roman"/>
          <w:sz w:val="24"/>
          <w:szCs w:val="24"/>
        </w:rPr>
        <w:t>the limited catalogue available and the lack of English subtitles</w:t>
      </w:r>
      <w:r w:rsidR="00A936C6" w:rsidRPr="00173AEE">
        <w:rPr>
          <w:rFonts w:ascii="Times New Roman" w:hAnsi="Times New Roman" w:cs="Times New Roman"/>
          <w:sz w:val="24"/>
          <w:szCs w:val="24"/>
        </w:rPr>
        <w:t>. T</w:t>
      </w:r>
      <w:r w:rsidR="00F47469" w:rsidRPr="00173AEE">
        <w:rPr>
          <w:rFonts w:ascii="Times New Roman" w:hAnsi="Times New Roman" w:cs="Times New Roman"/>
          <w:sz w:val="24"/>
          <w:szCs w:val="24"/>
        </w:rPr>
        <w:t>herefore</w:t>
      </w:r>
      <w:r w:rsidR="00A936C6" w:rsidRPr="00173AEE">
        <w:rPr>
          <w:rFonts w:ascii="Times New Roman" w:hAnsi="Times New Roman" w:cs="Times New Roman"/>
          <w:sz w:val="24"/>
          <w:szCs w:val="24"/>
        </w:rPr>
        <w:t>,</w:t>
      </w:r>
      <w:r w:rsidR="004E5510" w:rsidRPr="00173AEE">
        <w:rPr>
          <w:rFonts w:ascii="Times New Roman" w:hAnsi="Times New Roman" w:cs="Times New Roman"/>
          <w:sz w:val="24"/>
          <w:szCs w:val="24"/>
        </w:rPr>
        <w:t xml:space="preserve"> many Brazilians are turning to VPNs and </w:t>
      </w:r>
      <w:r w:rsidR="007F4084" w:rsidRPr="00173AEE">
        <w:rPr>
          <w:rFonts w:ascii="Times New Roman" w:hAnsi="Times New Roman" w:cs="Times New Roman"/>
          <w:sz w:val="24"/>
          <w:szCs w:val="24"/>
        </w:rPr>
        <w:t xml:space="preserve">proxy servers </w:t>
      </w:r>
      <w:r w:rsidR="004E5510" w:rsidRPr="00173AEE">
        <w:rPr>
          <w:rFonts w:ascii="Times New Roman" w:hAnsi="Times New Roman" w:cs="Times New Roman"/>
          <w:sz w:val="24"/>
          <w:szCs w:val="24"/>
        </w:rPr>
        <w:t>to get access to the US Netflix video library or ge</w:t>
      </w:r>
      <w:r w:rsidR="00496AB0" w:rsidRPr="00173AEE">
        <w:rPr>
          <w:rFonts w:ascii="Times New Roman" w:hAnsi="Times New Roman" w:cs="Times New Roman"/>
          <w:sz w:val="24"/>
          <w:szCs w:val="24"/>
        </w:rPr>
        <w:t>oblocked websites from the US and</w:t>
      </w:r>
      <w:r w:rsidR="00EA077F" w:rsidRPr="00173AEE">
        <w:rPr>
          <w:rFonts w:ascii="Times New Roman" w:hAnsi="Times New Roman" w:cs="Times New Roman"/>
          <w:sz w:val="24"/>
          <w:szCs w:val="24"/>
        </w:rPr>
        <w:t xml:space="preserve"> other countries. In fact, recent </w:t>
      </w:r>
      <w:r w:rsidR="00EA077F" w:rsidRPr="00173AEE">
        <w:rPr>
          <w:rFonts w:ascii="Times New Roman" w:hAnsi="Times New Roman" w:cs="Times New Roman"/>
          <w:sz w:val="24"/>
          <w:szCs w:val="24"/>
        </w:rPr>
        <w:lastRenderedPageBreak/>
        <w:t>market</w:t>
      </w:r>
      <w:r w:rsidR="0033319B" w:rsidRPr="00173AEE">
        <w:rPr>
          <w:rFonts w:ascii="Times New Roman" w:hAnsi="Times New Roman" w:cs="Times New Roman"/>
          <w:sz w:val="24"/>
          <w:szCs w:val="24"/>
        </w:rPr>
        <w:t xml:space="preserve"> research</w:t>
      </w:r>
      <w:r w:rsidR="00105993" w:rsidRPr="00173AEE">
        <w:rPr>
          <w:rStyle w:val="FootnoteReference"/>
          <w:rFonts w:ascii="Times New Roman" w:hAnsi="Times New Roman" w:cs="Times New Roman"/>
          <w:sz w:val="24"/>
          <w:szCs w:val="24"/>
        </w:rPr>
        <w:footnoteReference w:id="3"/>
      </w:r>
      <w:r w:rsidR="00476B8D" w:rsidRPr="00173AEE">
        <w:rPr>
          <w:rFonts w:ascii="Times New Roman" w:hAnsi="Times New Roman" w:cs="Times New Roman"/>
          <w:sz w:val="24"/>
          <w:szCs w:val="24"/>
        </w:rPr>
        <w:t xml:space="preserve"> </w:t>
      </w:r>
      <w:r w:rsidR="007F4084" w:rsidRPr="00173AEE">
        <w:rPr>
          <w:rFonts w:ascii="Times New Roman" w:hAnsi="Times New Roman" w:cs="Times New Roman"/>
          <w:sz w:val="24"/>
          <w:szCs w:val="24"/>
        </w:rPr>
        <w:t xml:space="preserve">suggests </w:t>
      </w:r>
      <w:r w:rsidR="00EA077F" w:rsidRPr="00173AEE">
        <w:rPr>
          <w:rFonts w:ascii="Times New Roman" w:hAnsi="Times New Roman" w:cs="Times New Roman"/>
          <w:sz w:val="24"/>
          <w:szCs w:val="24"/>
        </w:rPr>
        <w:t xml:space="preserve">Brazil </w:t>
      </w:r>
      <w:r w:rsidR="007F4084" w:rsidRPr="00173AEE">
        <w:rPr>
          <w:rFonts w:ascii="Times New Roman" w:hAnsi="Times New Roman" w:cs="Times New Roman"/>
          <w:sz w:val="24"/>
          <w:szCs w:val="24"/>
        </w:rPr>
        <w:t xml:space="preserve">is </w:t>
      </w:r>
      <w:r w:rsidR="00EA077F" w:rsidRPr="00173AEE">
        <w:rPr>
          <w:rFonts w:ascii="Times New Roman" w:hAnsi="Times New Roman" w:cs="Times New Roman"/>
          <w:sz w:val="24"/>
          <w:szCs w:val="24"/>
        </w:rPr>
        <w:t xml:space="preserve">the </w:t>
      </w:r>
      <w:r w:rsidR="007F4084" w:rsidRPr="00173AEE">
        <w:rPr>
          <w:rFonts w:ascii="Times New Roman" w:hAnsi="Times New Roman" w:cs="Times New Roman"/>
          <w:sz w:val="24"/>
          <w:szCs w:val="24"/>
        </w:rPr>
        <w:t>third-</w:t>
      </w:r>
      <w:r w:rsidR="00EA077F" w:rsidRPr="00173AEE">
        <w:rPr>
          <w:rFonts w:ascii="Times New Roman" w:hAnsi="Times New Roman" w:cs="Times New Roman"/>
          <w:sz w:val="24"/>
          <w:szCs w:val="24"/>
        </w:rPr>
        <w:t>largest VPN market in the world</w:t>
      </w:r>
      <w:r w:rsidR="007F4084" w:rsidRPr="00173AEE">
        <w:rPr>
          <w:rFonts w:ascii="Times New Roman" w:hAnsi="Times New Roman" w:cs="Times New Roman"/>
          <w:sz w:val="24"/>
          <w:szCs w:val="24"/>
        </w:rPr>
        <w:t xml:space="preserve">. </w:t>
      </w:r>
      <w:r w:rsidR="00AA3969" w:rsidRPr="00173AEE">
        <w:rPr>
          <w:rFonts w:ascii="Times New Roman" w:hAnsi="Times New Roman" w:cs="Times New Roman"/>
          <w:sz w:val="24"/>
          <w:szCs w:val="24"/>
        </w:rPr>
        <w:t xml:space="preserve">The country also has the third largest </w:t>
      </w:r>
      <w:r w:rsidR="007F4084" w:rsidRPr="00173AEE">
        <w:rPr>
          <w:rFonts w:ascii="Times New Roman" w:hAnsi="Times New Roman" w:cs="Times New Roman"/>
          <w:sz w:val="24"/>
          <w:szCs w:val="24"/>
        </w:rPr>
        <w:t>number of unauthor</w:t>
      </w:r>
      <w:r w:rsidR="000A37D2" w:rsidRPr="00173AEE">
        <w:rPr>
          <w:rFonts w:ascii="Times New Roman" w:hAnsi="Times New Roman" w:cs="Times New Roman"/>
          <w:sz w:val="24"/>
          <w:szCs w:val="24"/>
        </w:rPr>
        <w:t>ize</w:t>
      </w:r>
      <w:r w:rsidR="007F4084" w:rsidRPr="00173AEE">
        <w:rPr>
          <w:rFonts w:ascii="Times New Roman" w:hAnsi="Times New Roman" w:cs="Times New Roman"/>
          <w:sz w:val="24"/>
          <w:szCs w:val="24"/>
        </w:rPr>
        <w:t xml:space="preserve">d </w:t>
      </w:r>
      <w:r w:rsidR="00CF0B39" w:rsidRPr="00173AEE">
        <w:rPr>
          <w:rFonts w:ascii="Times New Roman" w:hAnsi="Times New Roman" w:cs="Times New Roman"/>
          <w:sz w:val="24"/>
          <w:szCs w:val="24"/>
        </w:rPr>
        <w:t xml:space="preserve">users </w:t>
      </w:r>
      <w:r w:rsidR="00AA3969" w:rsidRPr="00173AEE">
        <w:rPr>
          <w:rFonts w:ascii="Times New Roman" w:hAnsi="Times New Roman" w:cs="Times New Roman"/>
          <w:sz w:val="24"/>
          <w:szCs w:val="24"/>
        </w:rPr>
        <w:t xml:space="preserve">on </w:t>
      </w:r>
      <w:r w:rsidR="007F4084" w:rsidRPr="00173AEE">
        <w:rPr>
          <w:rFonts w:ascii="Times New Roman" w:hAnsi="Times New Roman" w:cs="Times New Roman"/>
          <w:sz w:val="24"/>
          <w:szCs w:val="24"/>
        </w:rPr>
        <w:t xml:space="preserve">the </w:t>
      </w:r>
      <w:r w:rsidR="00EA077F" w:rsidRPr="00173AEE">
        <w:rPr>
          <w:rFonts w:ascii="Times New Roman" w:hAnsi="Times New Roman" w:cs="Times New Roman"/>
          <w:sz w:val="24"/>
          <w:szCs w:val="24"/>
        </w:rPr>
        <w:t>U</w:t>
      </w:r>
      <w:r w:rsidR="007F4084" w:rsidRPr="00173AEE">
        <w:rPr>
          <w:rFonts w:ascii="Times New Roman" w:hAnsi="Times New Roman" w:cs="Times New Roman"/>
          <w:sz w:val="24"/>
          <w:szCs w:val="24"/>
        </w:rPr>
        <w:t>.</w:t>
      </w:r>
      <w:r w:rsidR="00EA077F" w:rsidRPr="00173AEE">
        <w:rPr>
          <w:rFonts w:ascii="Times New Roman" w:hAnsi="Times New Roman" w:cs="Times New Roman"/>
          <w:sz w:val="24"/>
          <w:szCs w:val="24"/>
        </w:rPr>
        <w:t>S</w:t>
      </w:r>
      <w:r w:rsidR="007F4084" w:rsidRPr="00173AEE">
        <w:rPr>
          <w:rFonts w:ascii="Times New Roman" w:hAnsi="Times New Roman" w:cs="Times New Roman"/>
          <w:sz w:val="24"/>
          <w:szCs w:val="24"/>
        </w:rPr>
        <w:t>.</w:t>
      </w:r>
      <w:r w:rsidR="00EA077F" w:rsidRPr="00173AEE">
        <w:rPr>
          <w:rFonts w:ascii="Times New Roman" w:hAnsi="Times New Roman" w:cs="Times New Roman"/>
          <w:sz w:val="24"/>
          <w:szCs w:val="24"/>
        </w:rPr>
        <w:t xml:space="preserve"> Netflix</w:t>
      </w:r>
      <w:r w:rsidR="007F4084" w:rsidRPr="00173AEE">
        <w:rPr>
          <w:rFonts w:ascii="Times New Roman" w:hAnsi="Times New Roman" w:cs="Times New Roman"/>
          <w:sz w:val="24"/>
          <w:szCs w:val="24"/>
        </w:rPr>
        <w:t xml:space="preserve"> site</w:t>
      </w:r>
      <w:r w:rsidR="00EA077F" w:rsidRPr="00173AEE">
        <w:rPr>
          <w:rFonts w:ascii="Times New Roman" w:hAnsi="Times New Roman" w:cs="Times New Roman"/>
          <w:sz w:val="24"/>
          <w:szCs w:val="24"/>
        </w:rPr>
        <w:t>.</w:t>
      </w:r>
    </w:p>
    <w:p w14:paraId="23784FF8" w14:textId="77777777" w:rsidR="006147FD" w:rsidRPr="00173AEE" w:rsidRDefault="006147FD" w:rsidP="00094B77">
      <w:pPr>
        <w:spacing w:after="0" w:line="240" w:lineRule="auto"/>
        <w:jc w:val="center"/>
        <w:rPr>
          <w:rFonts w:ascii="Times New Roman" w:hAnsi="Times New Roman" w:cs="Times New Roman"/>
          <w:sz w:val="24"/>
          <w:szCs w:val="24"/>
        </w:rPr>
      </w:pPr>
    </w:p>
    <w:p w14:paraId="59A0A1E0" w14:textId="7903FA7C" w:rsidR="00F7239D" w:rsidRPr="00173AEE" w:rsidRDefault="004744BC" w:rsidP="00DA7CDF">
      <w:pPr>
        <w:spacing w:after="0" w:line="240" w:lineRule="auto"/>
        <w:rPr>
          <w:rFonts w:ascii="Times New Roman" w:hAnsi="Times New Roman" w:cs="Times New Roman"/>
          <w:sz w:val="24"/>
          <w:szCs w:val="24"/>
        </w:rPr>
      </w:pPr>
      <w:r w:rsidRPr="00173AEE">
        <w:rPr>
          <w:rFonts w:ascii="Times New Roman" w:hAnsi="Times New Roman" w:cs="Times New Roman"/>
          <w:sz w:val="24"/>
          <w:szCs w:val="24"/>
        </w:rPr>
        <w:t>Brazil</w:t>
      </w:r>
      <w:r w:rsidR="00944789" w:rsidRPr="00173AEE">
        <w:rPr>
          <w:rFonts w:ascii="Times New Roman" w:hAnsi="Times New Roman" w:cs="Times New Roman"/>
          <w:sz w:val="24"/>
          <w:szCs w:val="24"/>
        </w:rPr>
        <w:t xml:space="preserve"> </w:t>
      </w:r>
      <w:r w:rsidR="004E5510" w:rsidRPr="00173AEE">
        <w:rPr>
          <w:rFonts w:ascii="Times New Roman" w:hAnsi="Times New Roman" w:cs="Times New Roman"/>
          <w:sz w:val="24"/>
          <w:szCs w:val="24"/>
        </w:rPr>
        <w:t>accounts for a considerable share of the global informal audience</w:t>
      </w:r>
      <w:r w:rsidR="00DB4B3D" w:rsidRPr="00173AEE">
        <w:rPr>
          <w:rFonts w:ascii="Times New Roman" w:hAnsi="Times New Roman" w:cs="Times New Roman"/>
          <w:sz w:val="24"/>
          <w:szCs w:val="24"/>
        </w:rPr>
        <w:t>. I</w:t>
      </w:r>
      <w:r w:rsidR="002A6086" w:rsidRPr="00173AEE">
        <w:rPr>
          <w:rFonts w:ascii="Times New Roman" w:hAnsi="Times New Roman" w:cs="Times New Roman"/>
          <w:sz w:val="24"/>
          <w:szCs w:val="24"/>
        </w:rPr>
        <w:t>n addition to VPN</w:t>
      </w:r>
      <w:r w:rsidRPr="00173AEE">
        <w:rPr>
          <w:rFonts w:ascii="Times New Roman" w:hAnsi="Times New Roman" w:cs="Times New Roman"/>
          <w:sz w:val="24"/>
          <w:szCs w:val="24"/>
        </w:rPr>
        <w:t xml:space="preserve"> and proxy</w:t>
      </w:r>
      <w:r w:rsidR="007F4084" w:rsidRPr="00173AEE">
        <w:rPr>
          <w:rFonts w:ascii="Times New Roman" w:hAnsi="Times New Roman" w:cs="Times New Roman"/>
          <w:sz w:val="24"/>
          <w:szCs w:val="24"/>
        </w:rPr>
        <w:t xml:space="preserve"> use</w:t>
      </w:r>
      <w:r w:rsidR="002A6086" w:rsidRPr="00173AEE">
        <w:rPr>
          <w:rFonts w:ascii="Times New Roman" w:hAnsi="Times New Roman" w:cs="Times New Roman"/>
          <w:sz w:val="24"/>
          <w:szCs w:val="24"/>
        </w:rPr>
        <w:t>,</w:t>
      </w:r>
      <w:r w:rsidR="00A936C6" w:rsidRPr="00173AEE">
        <w:rPr>
          <w:rFonts w:ascii="Times New Roman" w:hAnsi="Times New Roman" w:cs="Times New Roman"/>
          <w:sz w:val="24"/>
          <w:szCs w:val="24"/>
        </w:rPr>
        <w:t xml:space="preserve"> previous </w:t>
      </w:r>
      <w:r w:rsidR="00276119" w:rsidRPr="00173AEE">
        <w:rPr>
          <w:rFonts w:ascii="Times New Roman" w:hAnsi="Times New Roman" w:cs="Times New Roman"/>
          <w:sz w:val="24"/>
          <w:szCs w:val="24"/>
        </w:rPr>
        <w:t>research estimates</w:t>
      </w:r>
      <w:r w:rsidR="00A936C6" w:rsidRPr="00173AEE">
        <w:rPr>
          <w:rFonts w:ascii="Times New Roman" w:hAnsi="Times New Roman" w:cs="Times New Roman"/>
          <w:sz w:val="24"/>
          <w:szCs w:val="24"/>
        </w:rPr>
        <w:t xml:space="preserve"> that over 20 million </w:t>
      </w:r>
      <w:r w:rsidR="007F4084" w:rsidRPr="00173AEE">
        <w:rPr>
          <w:rFonts w:ascii="Times New Roman" w:hAnsi="Times New Roman" w:cs="Times New Roman"/>
          <w:sz w:val="24"/>
          <w:szCs w:val="24"/>
        </w:rPr>
        <w:t xml:space="preserve">Brazilians </w:t>
      </w:r>
      <w:r w:rsidR="00A936C6" w:rsidRPr="00173AEE">
        <w:rPr>
          <w:rFonts w:ascii="Times New Roman" w:hAnsi="Times New Roman" w:cs="Times New Roman"/>
          <w:sz w:val="24"/>
          <w:szCs w:val="24"/>
        </w:rPr>
        <w:t>are involved in illega</w:t>
      </w:r>
      <w:r w:rsidR="00A87F90" w:rsidRPr="00173AEE">
        <w:rPr>
          <w:rFonts w:ascii="Times New Roman" w:hAnsi="Times New Roman" w:cs="Times New Roman"/>
          <w:sz w:val="24"/>
          <w:szCs w:val="24"/>
        </w:rPr>
        <w:t xml:space="preserve">l downloading </w:t>
      </w:r>
      <w:r w:rsidR="009B5D97" w:rsidRPr="00173AEE">
        <w:rPr>
          <w:rFonts w:ascii="Times New Roman" w:hAnsi="Times New Roman" w:cs="Times New Roman"/>
          <w:sz w:val="24"/>
          <w:szCs w:val="24"/>
        </w:rPr>
        <w:t>on a daily basis</w:t>
      </w:r>
      <w:r w:rsidR="007F4084" w:rsidRPr="00173AEE">
        <w:rPr>
          <w:rFonts w:ascii="Times New Roman" w:hAnsi="Times New Roman" w:cs="Times New Roman"/>
          <w:sz w:val="24"/>
          <w:szCs w:val="24"/>
        </w:rPr>
        <w:t>.</w:t>
      </w:r>
      <w:r w:rsidR="00A87F90" w:rsidRPr="00173AEE">
        <w:rPr>
          <w:rStyle w:val="FootnoteReference"/>
          <w:rFonts w:ascii="Times New Roman" w:hAnsi="Times New Roman" w:cs="Times New Roman"/>
          <w:sz w:val="24"/>
          <w:szCs w:val="24"/>
        </w:rPr>
        <w:footnoteReference w:id="4"/>
      </w:r>
      <w:r w:rsidR="00A87F90" w:rsidRPr="00173AEE">
        <w:rPr>
          <w:rFonts w:ascii="Times New Roman" w:hAnsi="Times New Roman" w:cs="Times New Roman"/>
          <w:sz w:val="24"/>
          <w:szCs w:val="24"/>
        </w:rPr>
        <w:t xml:space="preserve"> </w:t>
      </w:r>
      <w:r w:rsidR="00944789" w:rsidRPr="00173AEE">
        <w:rPr>
          <w:rFonts w:ascii="Times New Roman" w:hAnsi="Times New Roman" w:cs="Times New Roman"/>
          <w:sz w:val="24"/>
          <w:szCs w:val="24"/>
        </w:rPr>
        <w:t>Brazil is the largest South American country</w:t>
      </w:r>
      <w:r w:rsidR="00AA3969" w:rsidRPr="00173AEE">
        <w:rPr>
          <w:rFonts w:ascii="Times New Roman" w:hAnsi="Times New Roman" w:cs="Times New Roman"/>
          <w:sz w:val="24"/>
          <w:szCs w:val="24"/>
        </w:rPr>
        <w:t xml:space="preserve"> and</w:t>
      </w:r>
      <w:r w:rsidR="0027556B" w:rsidRPr="00173AEE">
        <w:rPr>
          <w:rFonts w:ascii="Times New Roman" w:hAnsi="Times New Roman" w:cs="Times New Roman"/>
          <w:sz w:val="24"/>
          <w:szCs w:val="24"/>
        </w:rPr>
        <w:t xml:space="preserve"> </w:t>
      </w:r>
      <w:r w:rsidR="00AA3969" w:rsidRPr="00173AEE">
        <w:rPr>
          <w:rFonts w:ascii="Times New Roman" w:hAnsi="Times New Roman" w:cs="Times New Roman"/>
          <w:sz w:val="24"/>
          <w:szCs w:val="24"/>
        </w:rPr>
        <w:t>a</w:t>
      </w:r>
      <w:r w:rsidR="007F4084" w:rsidRPr="00173AEE">
        <w:rPr>
          <w:rFonts w:ascii="Times New Roman" w:hAnsi="Times New Roman" w:cs="Times New Roman"/>
          <w:sz w:val="24"/>
          <w:szCs w:val="24"/>
        </w:rPr>
        <w:t>s one of the five BRICS nations (along with Russia, India, China and South Africa)</w:t>
      </w:r>
      <w:r w:rsidR="00AA3969" w:rsidRPr="00173AEE">
        <w:rPr>
          <w:rFonts w:ascii="Times New Roman" w:hAnsi="Times New Roman" w:cs="Times New Roman"/>
          <w:sz w:val="24"/>
          <w:szCs w:val="24"/>
        </w:rPr>
        <w:t xml:space="preserve"> it</w:t>
      </w:r>
      <w:r w:rsidR="007F4084" w:rsidRPr="00173AEE">
        <w:rPr>
          <w:rFonts w:ascii="Times New Roman" w:hAnsi="Times New Roman" w:cs="Times New Roman"/>
          <w:sz w:val="24"/>
          <w:szCs w:val="24"/>
        </w:rPr>
        <w:t xml:space="preserve"> </w:t>
      </w:r>
      <w:r w:rsidR="00AA3969" w:rsidRPr="00173AEE">
        <w:rPr>
          <w:rFonts w:ascii="Times New Roman" w:hAnsi="Times New Roman" w:cs="Times New Roman"/>
          <w:sz w:val="24"/>
          <w:szCs w:val="24"/>
        </w:rPr>
        <w:t xml:space="preserve">also </w:t>
      </w:r>
      <w:r w:rsidR="00944789" w:rsidRPr="00173AEE">
        <w:rPr>
          <w:rFonts w:ascii="Times New Roman" w:hAnsi="Times New Roman" w:cs="Times New Roman"/>
          <w:sz w:val="24"/>
          <w:szCs w:val="24"/>
        </w:rPr>
        <w:t xml:space="preserve">holds an important position </w:t>
      </w:r>
      <w:r w:rsidR="007F4084" w:rsidRPr="00173AEE">
        <w:rPr>
          <w:rFonts w:ascii="Times New Roman" w:hAnsi="Times New Roman" w:cs="Times New Roman"/>
          <w:sz w:val="24"/>
          <w:szCs w:val="24"/>
        </w:rPr>
        <w:t>as a major emerging economy.</w:t>
      </w:r>
      <w:r w:rsidR="00944789" w:rsidRPr="00173AEE">
        <w:rPr>
          <w:rStyle w:val="FootnoteReference"/>
          <w:rFonts w:ascii="Times New Roman" w:hAnsi="Times New Roman" w:cs="Times New Roman"/>
          <w:sz w:val="24"/>
          <w:szCs w:val="24"/>
        </w:rPr>
        <w:footnoteReference w:id="5"/>
      </w:r>
      <w:r w:rsidR="00944789" w:rsidRPr="00173AEE">
        <w:rPr>
          <w:rFonts w:ascii="Times New Roman" w:hAnsi="Times New Roman" w:cs="Times New Roman"/>
          <w:sz w:val="24"/>
          <w:szCs w:val="24"/>
        </w:rPr>
        <w:t xml:space="preserve"> </w:t>
      </w:r>
      <w:r w:rsidR="00C53023" w:rsidRPr="00173AEE">
        <w:rPr>
          <w:rFonts w:ascii="Times New Roman" w:hAnsi="Times New Roman" w:cs="Times New Roman"/>
          <w:sz w:val="24"/>
          <w:szCs w:val="24"/>
        </w:rPr>
        <w:t>Its media landscape is shaped by local, European, Hispanic and Anglo-American influences</w:t>
      </w:r>
      <w:r w:rsidR="0027556B" w:rsidRPr="00173AEE">
        <w:rPr>
          <w:rFonts w:ascii="Times New Roman" w:hAnsi="Times New Roman" w:cs="Times New Roman"/>
          <w:sz w:val="24"/>
          <w:szCs w:val="24"/>
        </w:rPr>
        <w:t xml:space="preserve"> – and as an enclave of Portuguese within South America’s Spanish-language media ecology, it has a particularly complex and cosmopolitan media landscape</w:t>
      </w:r>
      <w:r w:rsidR="00C53023" w:rsidRPr="00173AEE">
        <w:rPr>
          <w:rFonts w:ascii="Times New Roman" w:hAnsi="Times New Roman" w:cs="Times New Roman"/>
          <w:sz w:val="24"/>
          <w:szCs w:val="24"/>
        </w:rPr>
        <w:t>. For all these reasons, Brazil warrants attention</w:t>
      </w:r>
      <w:r w:rsidR="0027556B" w:rsidRPr="00173AEE">
        <w:rPr>
          <w:rFonts w:ascii="Times New Roman" w:hAnsi="Times New Roman" w:cs="Times New Roman"/>
          <w:sz w:val="24"/>
          <w:szCs w:val="24"/>
        </w:rPr>
        <w:t xml:space="preserve"> as a unique site for understanding global media flows, both formal and informal</w:t>
      </w:r>
      <w:r w:rsidR="00C53023" w:rsidRPr="00173AEE">
        <w:rPr>
          <w:rFonts w:ascii="Times New Roman" w:hAnsi="Times New Roman" w:cs="Times New Roman"/>
          <w:sz w:val="24"/>
          <w:szCs w:val="24"/>
        </w:rPr>
        <w:t>.</w:t>
      </w:r>
    </w:p>
    <w:p w14:paraId="026F04D7" w14:textId="77777777" w:rsidR="00F7239D" w:rsidRPr="00173AEE" w:rsidRDefault="00F7239D" w:rsidP="00DA7CDF">
      <w:pPr>
        <w:spacing w:after="0" w:line="240" w:lineRule="auto"/>
        <w:rPr>
          <w:rFonts w:ascii="Times New Roman" w:hAnsi="Times New Roman" w:cs="Times New Roman"/>
          <w:sz w:val="24"/>
          <w:szCs w:val="24"/>
        </w:rPr>
      </w:pPr>
    </w:p>
    <w:p w14:paraId="7819663F" w14:textId="2F2E3BA1" w:rsidR="004744BC" w:rsidRPr="00173AEE" w:rsidRDefault="00DE2DCD" w:rsidP="00DA7CDF">
      <w:pPr>
        <w:spacing w:after="0" w:line="240" w:lineRule="auto"/>
        <w:rPr>
          <w:rFonts w:ascii="Times New Roman" w:hAnsi="Times New Roman" w:cs="Times New Roman"/>
          <w:sz w:val="24"/>
          <w:szCs w:val="24"/>
        </w:rPr>
      </w:pPr>
      <w:r w:rsidRPr="00173AEE">
        <w:rPr>
          <w:rFonts w:ascii="Times New Roman" w:hAnsi="Times New Roman" w:cs="Times New Roman"/>
          <w:sz w:val="24"/>
          <w:szCs w:val="24"/>
        </w:rPr>
        <w:t>This</w:t>
      </w:r>
      <w:r w:rsidR="00A521EB" w:rsidRPr="00173AEE">
        <w:rPr>
          <w:rFonts w:ascii="Times New Roman" w:hAnsi="Times New Roman" w:cs="Times New Roman"/>
          <w:sz w:val="24"/>
          <w:szCs w:val="24"/>
        </w:rPr>
        <w:t xml:space="preserve"> chapter investigates how</w:t>
      </w:r>
      <w:r w:rsidR="00DB4B3D" w:rsidRPr="00173AEE">
        <w:rPr>
          <w:rFonts w:ascii="Times New Roman" w:hAnsi="Times New Roman" w:cs="Times New Roman"/>
          <w:sz w:val="24"/>
          <w:szCs w:val="24"/>
        </w:rPr>
        <w:t xml:space="preserve"> Brazilian</w:t>
      </w:r>
      <w:r w:rsidR="00A521EB" w:rsidRPr="00173AEE">
        <w:rPr>
          <w:rFonts w:ascii="Times New Roman" w:hAnsi="Times New Roman" w:cs="Times New Roman"/>
          <w:sz w:val="24"/>
          <w:szCs w:val="24"/>
        </w:rPr>
        <w:t xml:space="preserve"> television audiences create an alternative system of </w:t>
      </w:r>
      <w:r w:rsidR="00DA03EB" w:rsidRPr="00173AEE">
        <w:rPr>
          <w:rFonts w:ascii="Times New Roman" w:hAnsi="Times New Roman" w:cs="Times New Roman"/>
          <w:sz w:val="24"/>
          <w:szCs w:val="24"/>
        </w:rPr>
        <w:t xml:space="preserve">TV viewing through </w:t>
      </w:r>
      <w:r w:rsidR="00F039D2" w:rsidRPr="00173AEE">
        <w:rPr>
          <w:rFonts w:ascii="Times New Roman" w:hAnsi="Times New Roman" w:cs="Times New Roman"/>
          <w:sz w:val="24"/>
          <w:szCs w:val="24"/>
        </w:rPr>
        <w:t>geoblocking circumvention</w:t>
      </w:r>
      <w:r w:rsidR="00F7142B" w:rsidRPr="00173AEE">
        <w:rPr>
          <w:rFonts w:ascii="Times New Roman" w:hAnsi="Times New Roman" w:cs="Times New Roman"/>
          <w:sz w:val="24"/>
          <w:szCs w:val="24"/>
        </w:rPr>
        <w:t xml:space="preserve"> practices</w:t>
      </w:r>
      <w:r w:rsidR="00F039D2" w:rsidRPr="00173AEE">
        <w:rPr>
          <w:rFonts w:ascii="Times New Roman" w:hAnsi="Times New Roman" w:cs="Times New Roman"/>
          <w:sz w:val="24"/>
          <w:szCs w:val="24"/>
        </w:rPr>
        <w:t>.</w:t>
      </w:r>
      <w:r w:rsidR="004744BC" w:rsidRPr="00173AEE">
        <w:rPr>
          <w:rFonts w:ascii="Times New Roman" w:hAnsi="Times New Roman" w:cs="Times New Roman"/>
          <w:sz w:val="24"/>
          <w:szCs w:val="24"/>
        </w:rPr>
        <w:t xml:space="preserve"> My analys</w:t>
      </w:r>
      <w:r w:rsidR="00FD2CFB" w:rsidRPr="00173AEE">
        <w:rPr>
          <w:rFonts w:ascii="Times New Roman" w:hAnsi="Times New Roman" w:cs="Times New Roman"/>
          <w:sz w:val="24"/>
          <w:szCs w:val="24"/>
        </w:rPr>
        <w:t>i</w:t>
      </w:r>
      <w:r w:rsidR="004744BC" w:rsidRPr="00173AEE">
        <w:rPr>
          <w:rFonts w:ascii="Times New Roman" w:hAnsi="Times New Roman" w:cs="Times New Roman"/>
          <w:sz w:val="24"/>
          <w:szCs w:val="24"/>
        </w:rPr>
        <w:t xml:space="preserve">s draw on </w:t>
      </w:r>
      <w:r w:rsidR="00DA03EB" w:rsidRPr="00173AEE">
        <w:rPr>
          <w:rFonts w:ascii="Times New Roman" w:hAnsi="Times New Roman" w:cs="Times New Roman"/>
          <w:sz w:val="24"/>
          <w:szCs w:val="24"/>
        </w:rPr>
        <w:t xml:space="preserve">various sources, </w:t>
      </w:r>
      <w:r w:rsidR="004744BC" w:rsidRPr="00173AEE">
        <w:rPr>
          <w:rFonts w:ascii="Times New Roman" w:hAnsi="Times New Roman" w:cs="Times New Roman"/>
          <w:sz w:val="24"/>
          <w:szCs w:val="24"/>
        </w:rPr>
        <w:t>including articles and editorials from newspapers, magazine</w:t>
      </w:r>
      <w:r w:rsidR="00DA03EB" w:rsidRPr="00173AEE">
        <w:rPr>
          <w:rFonts w:ascii="Times New Roman" w:hAnsi="Times New Roman" w:cs="Times New Roman"/>
          <w:sz w:val="24"/>
          <w:szCs w:val="24"/>
        </w:rPr>
        <w:t>s</w:t>
      </w:r>
      <w:r w:rsidR="004744BC" w:rsidRPr="00173AEE">
        <w:rPr>
          <w:rFonts w:ascii="Times New Roman" w:hAnsi="Times New Roman" w:cs="Times New Roman"/>
          <w:sz w:val="24"/>
          <w:szCs w:val="24"/>
        </w:rPr>
        <w:t xml:space="preserve"> and blogs, </w:t>
      </w:r>
      <w:r w:rsidR="00DA03EB" w:rsidRPr="00173AEE">
        <w:rPr>
          <w:rFonts w:ascii="Times New Roman" w:hAnsi="Times New Roman" w:cs="Times New Roman"/>
          <w:sz w:val="24"/>
          <w:szCs w:val="24"/>
        </w:rPr>
        <w:t>as well as online reader comments, forums, and other online spaces where these practices are discussed.</w:t>
      </w:r>
    </w:p>
    <w:p w14:paraId="01747D4C" w14:textId="77777777" w:rsidR="00DA03EB" w:rsidRPr="00173AEE" w:rsidRDefault="00DA03EB" w:rsidP="00DA7CDF">
      <w:pPr>
        <w:spacing w:after="0" w:line="240" w:lineRule="auto"/>
        <w:rPr>
          <w:rFonts w:ascii="Times New Roman" w:hAnsi="Times New Roman" w:cs="Times New Roman"/>
          <w:sz w:val="24"/>
          <w:szCs w:val="24"/>
        </w:rPr>
      </w:pPr>
    </w:p>
    <w:p w14:paraId="6CF78122" w14:textId="77777777" w:rsidR="00DA7CDF" w:rsidRPr="00173AEE" w:rsidRDefault="00DA7CDF" w:rsidP="00DA7CDF">
      <w:pPr>
        <w:spacing w:after="0" w:line="240" w:lineRule="auto"/>
        <w:rPr>
          <w:rFonts w:ascii="Times New Roman" w:hAnsi="Times New Roman" w:cs="Times New Roman"/>
          <w:sz w:val="24"/>
          <w:szCs w:val="24"/>
        </w:rPr>
      </w:pPr>
    </w:p>
    <w:p w14:paraId="6E21DBDA" w14:textId="16884D32" w:rsidR="00101B44" w:rsidRPr="00173AEE" w:rsidRDefault="006261B8" w:rsidP="00DA7CDF">
      <w:pPr>
        <w:pStyle w:val="Heading2"/>
        <w:rPr>
          <w:b/>
        </w:rPr>
      </w:pPr>
      <w:r w:rsidRPr="00173AEE">
        <w:rPr>
          <w:b/>
        </w:rPr>
        <w:t xml:space="preserve">Overview of the </w:t>
      </w:r>
      <w:r w:rsidR="00CD4D3A" w:rsidRPr="00173AEE">
        <w:rPr>
          <w:b/>
        </w:rPr>
        <w:t>M</w:t>
      </w:r>
      <w:r w:rsidRPr="00173AEE">
        <w:rPr>
          <w:b/>
        </w:rPr>
        <w:t xml:space="preserve">edia and </w:t>
      </w:r>
      <w:r w:rsidR="00CD4D3A" w:rsidRPr="00173AEE">
        <w:rPr>
          <w:b/>
        </w:rPr>
        <w:t>D</w:t>
      </w:r>
      <w:r w:rsidRPr="00173AEE">
        <w:rPr>
          <w:b/>
        </w:rPr>
        <w:t xml:space="preserve">igital </w:t>
      </w:r>
      <w:r w:rsidR="00CD4D3A" w:rsidRPr="00173AEE">
        <w:rPr>
          <w:b/>
        </w:rPr>
        <w:t>L</w:t>
      </w:r>
      <w:r w:rsidRPr="00173AEE">
        <w:rPr>
          <w:b/>
        </w:rPr>
        <w:t>andscape in Brazil</w:t>
      </w:r>
    </w:p>
    <w:p w14:paraId="23FC3228" w14:textId="4AE32D45" w:rsidR="007C2318" w:rsidRPr="00173AEE" w:rsidRDefault="00DA03EB" w:rsidP="00DA7CDF">
      <w:pPr>
        <w:spacing w:after="0" w:line="240" w:lineRule="auto"/>
        <w:rPr>
          <w:rFonts w:ascii="Times New Roman" w:hAnsi="Times New Roman" w:cs="Times New Roman"/>
          <w:sz w:val="24"/>
          <w:szCs w:val="24"/>
        </w:rPr>
      </w:pPr>
      <w:r w:rsidRPr="00173AEE">
        <w:rPr>
          <w:rFonts w:ascii="Times New Roman" w:hAnsi="Times New Roman" w:cs="Times New Roman"/>
          <w:sz w:val="24"/>
          <w:szCs w:val="24"/>
        </w:rPr>
        <w:t xml:space="preserve">To understand TV streaming in </w:t>
      </w:r>
      <w:r w:rsidR="007B64E8" w:rsidRPr="00173AEE">
        <w:rPr>
          <w:rFonts w:ascii="Times New Roman" w:hAnsi="Times New Roman" w:cs="Times New Roman"/>
          <w:sz w:val="24"/>
          <w:szCs w:val="24"/>
        </w:rPr>
        <w:t xml:space="preserve">Brazil, it is important to consider the context </w:t>
      </w:r>
      <w:r w:rsidRPr="00173AEE">
        <w:rPr>
          <w:rFonts w:ascii="Times New Roman" w:hAnsi="Times New Roman" w:cs="Times New Roman"/>
          <w:sz w:val="24"/>
          <w:szCs w:val="24"/>
        </w:rPr>
        <w:t xml:space="preserve">in which </w:t>
      </w:r>
      <w:r w:rsidR="007B64E8" w:rsidRPr="00173AEE">
        <w:rPr>
          <w:rFonts w:ascii="Times New Roman" w:hAnsi="Times New Roman" w:cs="Times New Roman"/>
          <w:sz w:val="24"/>
          <w:szCs w:val="24"/>
        </w:rPr>
        <w:t xml:space="preserve">these activities take place. </w:t>
      </w:r>
      <w:r w:rsidR="00A521EB" w:rsidRPr="00173AEE">
        <w:rPr>
          <w:rFonts w:ascii="Times New Roman" w:hAnsi="Times New Roman" w:cs="Times New Roman"/>
          <w:sz w:val="24"/>
          <w:szCs w:val="24"/>
        </w:rPr>
        <w:t>L</w:t>
      </w:r>
      <w:r w:rsidR="007B64E8" w:rsidRPr="00173AEE">
        <w:rPr>
          <w:rFonts w:ascii="Times New Roman" w:hAnsi="Times New Roman" w:cs="Times New Roman"/>
          <w:sz w:val="24"/>
          <w:szCs w:val="24"/>
        </w:rPr>
        <w:t>imited acces</w:t>
      </w:r>
      <w:r w:rsidRPr="00173AEE">
        <w:rPr>
          <w:rFonts w:ascii="Times New Roman" w:hAnsi="Times New Roman" w:cs="Times New Roman"/>
          <w:sz w:val="24"/>
          <w:szCs w:val="24"/>
        </w:rPr>
        <w:t>s</w:t>
      </w:r>
      <w:r w:rsidR="007B64E8" w:rsidRPr="00173AEE">
        <w:rPr>
          <w:rFonts w:ascii="Times New Roman" w:hAnsi="Times New Roman" w:cs="Times New Roman"/>
          <w:sz w:val="24"/>
          <w:szCs w:val="24"/>
        </w:rPr>
        <w:t xml:space="preserve"> is the main reason why people download media. </w:t>
      </w:r>
      <w:r w:rsidRPr="00173AEE">
        <w:rPr>
          <w:rFonts w:ascii="Times New Roman" w:hAnsi="Times New Roman" w:cs="Times New Roman"/>
          <w:sz w:val="24"/>
          <w:szCs w:val="24"/>
        </w:rPr>
        <w:t xml:space="preserve">As in most nations, Brazil’s TV system is shaped by </w:t>
      </w:r>
      <w:r w:rsidR="007B64E8" w:rsidRPr="00173AEE">
        <w:rPr>
          <w:rFonts w:ascii="Times New Roman" w:hAnsi="Times New Roman" w:cs="Times New Roman"/>
          <w:sz w:val="24"/>
          <w:szCs w:val="24"/>
        </w:rPr>
        <w:t>broadcast rights</w:t>
      </w:r>
      <w:r w:rsidRPr="00173AEE">
        <w:rPr>
          <w:rFonts w:ascii="Times New Roman" w:hAnsi="Times New Roman" w:cs="Times New Roman"/>
          <w:sz w:val="24"/>
          <w:szCs w:val="24"/>
        </w:rPr>
        <w:t xml:space="preserve"> and licensing arrangements</w:t>
      </w:r>
      <w:r w:rsidR="007C2318" w:rsidRPr="00173AEE">
        <w:rPr>
          <w:rFonts w:ascii="Times New Roman" w:hAnsi="Times New Roman" w:cs="Times New Roman"/>
          <w:sz w:val="24"/>
          <w:szCs w:val="24"/>
        </w:rPr>
        <w:t xml:space="preserve"> that often</w:t>
      </w:r>
      <w:r w:rsidR="007B64E8" w:rsidRPr="00173AEE">
        <w:rPr>
          <w:rFonts w:ascii="Times New Roman" w:hAnsi="Times New Roman" w:cs="Times New Roman"/>
          <w:sz w:val="24"/>
          <w:szCs w:val="24"/>
        </w:rPr>
        <w:t xml:space="preserve"> result in delays or the </w:t>
      </w:r>
      <w:r w:rsidR="00D638C3" w:rsidRPr="00173AEE">
        <w:rPr>
          <w:rFonts w:ascii="Times New Roman" w:hAnsi="Times New Roman" w:cs="Times New Roman"/>
          <w:sz w:val="24"/>
          <w:szCs w:val="24"/>
        </w:rPr>
        <w:t xml:space="preserve">total </w:t>
      </w:r>
      <w:r w:rsidR="007B64E8" w:rsidRPr="00173AEE">
        <w:rPr>
          <w:rFonts w:ascii="Times New Roman" w:hAnsi="Times New Roman" w:cs="Times New Roman"/>
          <w:sz w:val="24"/>
          <w:szCs w:val="24"/>
        </w:rPr>
        <w:t xml:space="preserve">unavailability of television shows. </w:t>
      </w:r>
      <w:r w:rsidR="00A936C6" w:rsidRPr="00173AEE">
        <w:rPr>
          <w:rStyle w:val="apple-style-span"/>
          <w:rFonts w:ascii="Times New Roman" w:hAnsi="Times New Roman"/>
          <w:sz w:val="24"/>
          <w:szCs w:val="24"/>
        </w:rPr>
        <w:t>Audiences in Brazil</w:t>
      </w:r>
      <w:r w:rsidR="00B20A85" w:rsidRPr="00173AEE">
        <w:rPr>
          <w:rStyle w:val="apple-style-span"/>
          <w:rFonts w:ascii="Times New Roman" w:hAnsi="Times New Roman"/>
          <w:sz w:val="24"/>
          <w:szCs w:val="24"/>
        </w:rPr>
        <w:t xml:space="preserve"> </w:t>
      </w:r>
      <w:r w:rsidR="00A936C6" w:rsidRPr="00173AEE">
        <w:rPr>
          <w:rStyle w:val="apple-style-span"/>
          <w:rFonts w:ascii="Times New Roman" w:hAnsi="Times New Roman"/>
          <w:sz w:val="24"/>
          <w:szCs w:val="24"/>
        </w:rPr>
        <w:t xml:space="preserve">who wish to watch American TV shows may have to wait months, or even years, </w:t>
      </w:r>
      <w:r w:rsidR="007C2318" w:rsidRPr="00173AEE">
        <w:rPr>
          <w:rStyle w:val="apple-style-span"/>
          <w:rFonts w:ascii="Times New Roman" w:hAnsi="Times New Roman"/>
          <w:sz w:val="24"/>
          <w:szCs w:val="24"/>
        </w:rPr>
        <w:t>until they can see these shows locally</w:t>
      </w:r>
      <w:r w:rsidR="00A936C6" w:rsidRPr="00173AEE">
        <w:rPr>
          <w:rStyle w:val="apple-style-span"/>
          <w:rFonts w:ascii="Times New Roman" w:hAnsi="Times New Roman"/>
          <w:sz w:val="24"/>
          <w:szCs w:val="24"/>
        </w:rPr>
        <w:t>.</w:t>
      </w:r>
      <w:r w:rsidR="00B20A85" w:rsidRPr="00173AEE">
        <w:rPr>
          <w:rStyle w:val="apple-style-span"/>
          <w:rFonts w:ascii="Times New Roman" w:hAnsi="Times New Roman"/>
          <w:sz w:val="24"/>
          <w:szCs w:val="24"/>
        </w:rPr>
        <w:t xml:space="preserve"> </w:t>
      </w:r>
      <w:r w:rsidR="007B64E8" w:rsidRPr="00173AEE">
        <w:rPr>
          <w:rFonts w:ascii="Times New Roman" w:hAnsi="Times New Roman" w:cs="Times New Roman"/>
          <w:sz w:val="24"/>
          <w:szCs w:val="24"/>
        </w:rPr>
        <w:t>Further</w:t>
      </w:r>
      <w:r w:rsidR="00401F8F" w:rsidRPr="00173AEE">
        <w:rPr>
          <w:rFonts w:ascii="Times New Roman" w:hAnsi="Times New Roman" w:cs="Times New Roman"/>
          <w:sz w:val="24"/>
          <w:szCs w:val="24"/>
        </w:rPr>
        <w:t>more</w:t>
      </w:r>
      <w:r w:rsidR="007B64E8" w:rsidRPr="00173AEE">
        <w:rPr>
          <w:rFonts w:ascii="Times New Roman" w:hAnsi="Times New Roman" w:cs="Times New Roman"/>
          <w:sz w:val="24"/>
          <w:szCs w:val="24"/>
        </w:rPr>
        <w:t xml:space="preserve">, </w:t>
      </w:r>
      <w:r w:rsidR="007C2318" w:rsidRPr="00173AEE">
        <w:rPr>
          <w:rFonts w:ascii="Times New Roman" w:hAnsi="Times New Roman" w:cs="Times New Roman"/>
          <w:sz w:val="24"/>
          <w:szCs w:val="24"/>
        </w:rPr>
        <w:t>much of the population is priced out of the market for legal DVDs, which are too expensive for the poorest communities.</w:t>
      </w:r>
    </w:p>
    <w:p w14:paraId="7BD714DB" w14:textId="77777777" w:rsidR="006F744D" w:rsidRPr="00173AEE" w:rsidRDefault="006F744D" w:rsidP="00DA7CDF">
      <w:pPr>
        <w:spacing w:after="0" w:line="240" w:lineRule="auto"/>
        <w:rPr>
          <w:rFonts w:ascii="Times New Roman" w:hAnsi="Times New Roman" w:cs="Times New Roman"/>
          <w:sz w:val="24"/>
          <w:szCs w:val="24"/>
        </w:rPr>
      </w:pPr>
    </w:p>
    <w:p w14:paraId="0548032F" w14:textId="794CE113" w:rsidR="007B64E8" w:rsidRPr="00173AEE" w:rsidRDefault="001B4E61" w:rsidP="00DA7CDF">
      <w:pPr>
        <w:spacing w:after="0" w:line="240" w:lineRule="auto"/>
        <w:rPr>
          <w:rFonts w:ascii="Times New Roman" w:hAnsi="Times New Roman" w:cs="Times New Roman"/>
          <w:sz w:val="24"/>
          <w:szCs w:val="24"/>
        </w:rPr>
      </w:pPr>
      <w:r w:rsidRPr="00173AEE">
        <w:rPr>
          <w:rFonts w:ascii="Times New Roman" w:hAnsi="Times New Roman" w:cs="Times New Roman"/>
          <w:sz w:val="24"/>
          <w:szCs w:val="24"/>
        </w:rPr>
        <w:t>Since</w:t>
      </w:r>
      <w:r w:rsidR="007B64E8" w:rsidRPr="00173AEE">
        <w:rPr>
          <w:rFonts w:ascii="Times New Roman" w:hAnsi="Times New Roman" w:cs="Times New Roman"/>
          <w:sz w:val="24"/>
          <w:szCs w:val="24"/>
        </w:rPr>
        <w:t xml:space="preserve"> the 1950s, US </w:t>
      </w:r>
      <w:r w:rsidRPr="00173AEE">
        <w:rPr>
          <w:rFonts w:ascii="Times New Roman" w:hAnsi="Times New Roman" w:cs="Times New Roman"/>
          <w:sz w:val="24"/>
          <w:szCs w:val="24"/>
        </w:rPr>
        <w:t xml:space="preserve">TV </w:t>
      </w:r>
      <w:r w:rsidR="007B64E8" w:rsidRPr="00173AEE">
        <w:rPr>
          <w:rFonts w:ascii="Times New Roman" w:hAnsi="Times New Roman" w:cs="Times New Roman"/>
          <w:sz w:val="24"/>
          <w:szCs w:val="24"/>
        </w:rPr>
        <w:t xml:space="preserve">shows </w:t>
      </w:r>
      <w:r w:rsidRPr="00173AEE">
        <w:rPr>
          <w:rFonts w:ascii="Times New Roman" w:hAnsi="Times New Roman" w:cs="Times New Roman"/>
          <w:sz w:val="24"/>
          <w:szCs w:val="24"/>
        </w:rPr>
        <w:t>have been</w:t>
      </w:r>
      <w:r w:rsidR="007B64E8" w:rsidRPr="00173AEE">
        <w:rPr>
          <w:rFonts w:ascii="Times New Roman" w:hAnsi="Times New Roman" w:cs="Times New Roman"/>
          <w:sz w:val="24"/>
          <w:szCs w:val="24"/>
        </w:rPr>
        <w:t xml:space="preserve"> </w:t>
      </w:r>
      <w:r w:rsidR="007C2318" w:rsidRPr="00173AEE">
        <w:rPr>
          <w:rFonts w:ascii="Times New Roman" w:hAnsi="Times New Roman" w:cs="Times New Roman"/>
          <w:sz w:val="24"/>
          <w:szCs w:val="24"/>
        </w:rPr>
        <w:t xml:space="preserve">popular with </w:t>
      </w:r>
      <w:r w:rsidR="00F57F1D" w:rsidRPr="00173AEE">
        <w:rPr>
          <w:rFonts w:ascii="Times New Roman" w:hAnsi="Times New Roman" w:cs="Times New Roman"/>
          <w:sz w:val="24"/>
          <w:szCs w:val="24"/>
        </w:rPr>
        <w:t>Brazilian audiences</w:t>
      </w:r>
      <w:r w:rsidR="0042794E" w:rsidRPr="00173AEE">
        <w:rPr>
          <w:rFonts w:ascii="Times New Roman" w:hAnsi="Times New Roman" w:cs="Times New Roman"/>
          <w:sz w:val="24"/>
          <w:szCs w:val="24"/>
        </w:rPr>
        <w:t xml:space="preserve">. </w:t>
      </w:r>
      <w:r w:rsidR="007B64E8" w:rsidRPr="00173AEE">
        <w:rPr>
          <w:rFonts w:ascii="Times New Roman" w:hAnsi="Times New Roman" w:cs="Times New Roman"/>
          <w:sz w:val="24"/>
          <w:szCs w:val="24"/>
        </w:rPr>
        <w:t xml:space="preserve">In the early 1970s the government started to invest in national television </w:t>
      </w:r>
      <w:r w:rsidR="007C2318" w:rsidRPr="00173AEE">
        <w:rPr>
          <w:rFonts w:ascii="Times New Roman" w:hAnsi="Times New Roman" w:cs="Times New Roman"/>
          <w:sz w:val="24"/>
          <w:szCs w:val="24"/>
        </w:rPr>
        <w:t xml:space="preserve">production </w:t>
      </w:r>
      <w:r w:rsidR="007B64E8" w:rsidRPr="00173AEE">
        <w:rPr>
          <w:rFonts w:ascii="Times New Roman" w:hAnsi="Times New Roman" w:cs="Times New Roman"/>
          <w:sz w:val="24"/>
          <w:szCs w:val="24"/>
        </w:rPr>
        <w:t>to minim</w:t>
      </w:r>
      <w:r w:rsidR="00607E54" w:rsidRPr="00173AEE">
        <w:rPr>
          <w:rFonts w:ascii="Times New Roman" w:hAnsi="Times New Roman" w:cs="Times New Roman"/>
          <w:sz w:val="24"/>
          <w:szCs w:val="24"/>
        </w:rPr>
        <w:t>ize</w:t>
      </w:r>
      <w:r w:rsidR="007B64E8" w:rsidRPr="00173AEE">
        <w:rPr>
          <w:rFonts w:ascii="Times New Roman" w:hAnsi="Times New Roman" w:cs="Times New Roman"/>
          <w:sz w:val="24"/>
          <w:szCs w:val="24"/>
        </w:rPr>
        <w:t xml:space="preserve"> the </w:t>
      </w:r>
      <w:r w:rsidR="007C2318" w:rsidRPr="00173AEE">
        <w:rPr>
          <w:rFonts w:ascii="Times New Roman" w:hAnsi="Times New Roman" w:cs="Times New Roman"/>
          <w:sz w:val="24"/>
          <w:szCs w:val="24"/>
        </w:rPr>
        <w:t>reliance on U.S. imports</w:t>
      </w:r>
      <w:r w:rsidR="007B64E8" w:rsidRPr="00173AEE">
        <w:rPr>
          <w:rFonts w:ascii="Times New Roman" w:hAnsi="Times New Roman" w:cs="Times New Roman"/>
          <w:sz w:val="24"/>
          <w:szCs w:val="24"/>
        </w:rPr>
        <w:t xml:space="preserve">. </w:t>
      </w:r>
      <w:r w:rsidR="007C2318" w:rsidRPr="00173AEE">
        <w:rPr>
          <w:rFonts w:ascii="Times New Roman" w:hAnsi="Times New Roman" w:cs="Times New Roman"/>
          <w:sz w:val="24"/>
          <w:szCs w:val="24"/>
        </w:rPr>
        <w:t xml:space="preserve">Ever since then, </w:t>
      </w:r>
      <w:r w:rsidR="007B64E8" w:rsidRPr="00173AEE">
        <w:rPr>
          <w:rFonts w:ascii="Times New Roman" w:hAnsi="Times New Roman" w:cs="Times New Roman"/>
          <w:sz w:val="24"/>
          <w:szCs w:val="24"/>
        </w:rPr>
        <w:t>Brazilian telenovelas</w:t>
      </w:r>
      <w:r w:rsidR="007C2318" w:rsidRPr="00173AEE">
        <w:rPr>
          <w:rFonts w:ascii="Times New Roman" w:hAnsi="Times New Roman" w:cs="Times New Roman"/>
          <w:sz w:val="24"/>
          <w:szCs w:val="24"/>
        </w:rPr>
        <w:t xml:space="preserve"> have </w:t>
      </w:r>
      <w:r w:rsidR="00401F8F" w:rsidRPr="00173AEE">
        <w:rPr>
          <w:rFonts w:ascii="Times New Roman" w:hAnsi="Times New Roman" w:cs="Times New Roman"/>
          <w:sz w:val="24"/>
          <w:szCs w:val="24"/>
        </w:rPr>
        <w:t xml:space="preserve">become increasingly </w:t>
      </w:r>
      <w:r w:rsidR="002A0627" w:rsidRPr="00173AEE">
        <w:rPr>
          <w:rFonts w:ascii="Times New Roman" w:hAnsi="Times New Roman" w:cs="Times New Roman"/>
          <w:sz w:val="24"/>
          <w:szCs w:val="24"/>
        </w:rPr>
        <w:t>popular</w:t>
      </w:r>
      <w:r w:rsidR="00401F8F" w:rsidRPr="00173AEE">
        <w:rPr>
          <w:rFonts w:ascii="Times New Roman" w:hAnsi="Times New Roman" w:cs="Times New Roman"/>
          <w:sz w:val="24"/>
          <w:szCs w:val="24"/>
        </w:rPr>
        <w:t xml:space="preserve"> as well as </w:t>
      </w:r>
      <w:r w:rsidR="007B64E8" w:rsidRPr="00173AEE">
        <w:rPr>
          <w:rFonts w:ascii="Times New Roman" w:hAnsi="Times New Roman" w:cs="Times New Roman"/>
          <w:sz w:val="24"/>
          <w:szCs w:val="24"/>
        </w:rPr>
        <w:t>nationally and internationally recogn</w:t>
      </w:r>
      <w:r w:rsidR="00607E54" w:rsidRPr="00173AEE">
        <w:rPr>
          <w:rFonts w:ascii="Times New Roman" w:hAnsi="Times New Roman" w:cs="Times New Roman"/>
          <w:sz w:val="24"/>
          <w:szCs w:val="24"/>
        </w:rPr>
        <w:t>ize</w:t>
      </w:r>
      <w:r w:rsidR="007B64E8" w:rsidRPr="00173AEE">
        <w:rPr>
          <w:rFonts w:ascii="Times New Roman" w:hAnsi="Times New Roman" w:cs="Times New Roman"/>
          <w:sz w:val="24"/>
          <w:szCs w:val="24"/>
        </w:rPr>
        <w:t>d for the quality</w:t>
      </w:r>
      <w:r w:rsidR="0007461A" w:rsidRPr="00173AEE">
        <w:rPr>
          <w:rFonts w:ascii="Times New Roman" w:hAnsi="Times New Roman" w:cs="Times New Roman"/>
          <w:sz w:val="24"/>
          <w:szCs w:val="24"/>
        </w:rPr>
        <w:t xml:space="preserve"> of their plots and production.</w:t>
      </w:r>
      <w:r w:rsidR="007B64E8" w:rsidRPr="00173AEE">
        <w:rPr>
          <w:rFonts w:ascii="Times New Roman" w:hAnsi="Times New Roman" w:cs="Times New Roman"/>
          <w:sz w:val="24"/>
          <w:szCs w:val="24"/>
        </w:rPr>
        <w:t xml:space="preserve"> </w:t>
      </w:r>
      <w:r w:rsidR="002A0627" w:rsidRPr="00173AEE">
        <w:rPr>
          <w:rFonts w:ascii="Times New Roman" w:hAnsi="Times New Roman" w:cs="Times New Roman"/>
          <w:sz w:val="24"/>
          <w:szCs w:val="24"/>
        </w:rPr>
        <w:t>Local telenovelas have a wide audience</w:t>
      </w:r>
      <w:r w:rsidR="00A87F90" w:rsidRPr="00173AEE">
        <w:rPr>
          <w:rFonts w:ascii="Times New Roman" w:hAnsi="Times New Roman" w:cs="Times New Roman"/>
          <w:sz w:val="24"/>
          <w:szCs w:val="24"/>
        </w:rPr>
        <w:t xml:space="preserve"> </w:t>
      </w:r>
      <w:r w:rsidRPr="00173AEE">
        <w:rPr>
          <w:rFonts w:ascii="Times New Roman" w:hAnsi="Times New Roman" w:cs="Times New Roman"/>
          <w:noProof/>
          <w:sz w:val="24"/>
          <w:szCs w:val="24"/>
        </w:rPr>
        <w:t xml:space="preserve">and are mostly offered </w:t>
      </w:r>
      <w:r w:rsidR="002A0627" w:rsidRPr="00173AEE">
        <w:rPr>
          <w:rFonts w:ascii="Times New Roman" w:hAnsi="Times New Roman" w:cs="Times New Roman"/>
          <w:noProof/>
          <w:sz w:val="24"/>
          <w:szCs w:val="24"/>
        </w:rPr>
        <w:t xml:space="preserve">on </w:t>
      </w:r>
      <w:r w:rsidRPr="00173AEE">
        <w:rPr>
          <w:rFonts w:ascii="Times New Roman" w:hAnsi="Times New Roman" w:cs="Times New Roman"/>
          <w:noProof/>
          <w:sz w:val="24"/>
          <w:szCs w:val="24"/>
        </w:rPr>
        <w:t>free-to-air television</w:t>
      </w:r>
      <w:r w:rsidR="007B64E8" w:rsidRPr="00173AEE">
        <w:rPr>
          <w:rFonts w:ascii="Times New Roman" w:hAnsi="Times New Roman" w:cs="Times New Roman"/>
          <w:sz w:val="24"/>
          <w:szCs w:val="24"/>
        </w:rPr>
        <w:t>.</w:t>
      </w:r>
      <w:r w:rsidR="002A0627" w:rsidRPr="00173AEE">
        <w:rPr>
          <w:rStyle w:val="FootnoteReference"/>
          <w:rFonts w:ascii="Times New Roman" w:hAnsi="Times New Roman" w:cs="Times New Roman"/>
          <w:sz w:val="24"/>
          <w:szCs w:val="24"/>
        </w:rPr>
        <w:footnoteReference w:id="6"/>
      </w:r>
      <w:r w:rsidR="007B64E8" w:rsidRPr="00173AEE">
        <w:rPr>
          <w:rFonts w:ascii="Times New Roman" w:hAnsi="Times New Roman" w:cs="Times New Roman"/>
          <w:sz w:val="24"/>
          <w:szCs w:val="24"/>
        </w:rPr>
        <w:t xml:space="preserve"> </w:t>
      </w:r>
      <w:r w:rsidR="002A0627" w:rsidRPr="00173AEE">
        <w:rPr>
          <w:rFonts w:ascii="Times New Roman" w:hAnsi="Times New Roman" w:cs="Times New Roman"/>
          <w:sz w:val="24"/>
          <w:szCs w:val="24"/>
        </w:rPr>
        <w:t>In contrast</w:t>
      </w:r>
      <w:r w:rsidR="007B64E8" w:rsidRPr="00173AEE">
        <w:rPr>
          <w:rFonts w:ascii="Times New Roman" w:hAnsi="Times New Roman" w:cs="Times New Roman"/>
          <w:sz w:val="24"/>
          <w:szCs w:val="24"/>
        </w:rPr>
        <w:t>, U</w:t>
      </w:r>
      <w:r w:rsidR="002A0627" w:rsidRPr="00173AEE">
        <w:rPr>
          <w:rFonts w:ascii="Times New Roman" w:hAnsi="Times New Roman" w:cs="Times New Roman"/>
          <w:sz w:val="24"/>
          <w:szCs w:val="24"/>
        </w:rPr>
        <w:t>.</w:t>
      </w:r>
      <w:r w:rsidR="007B64E8" w:rsidRPr="00173AEE">
        <w:rPr>
          <w:rFonts w:ascii="Times New Roman" w:hAnsi="Times New Roman" w:cs="Times New Roman"/>
          <w:sz w:val="24"/>
          <w:szCs w:val="24"/>
        </w:rPr>
        <w:t>S</w:t>
      </w:r>
      <w:r w:rsidR="002A0627" w:rsidRPr="00173AEE">
        <w:rPr>
          <w:rFonts w:ascii="Times New Roman" w:hAnsi="Times New Roman" w:cs="Times New Roman"/>
          <w:sz w:val="24"/>
          <w:szCs w:val="24"/>
        </w:rPr>
        <w:t>.</w:t>
      </w:r>
      <w:r w:rsidR="007B64E8" w:rsidRPr="00173AEE">
        <w:rPr>
          <w:rFonts w:ascii="Times New Roman" w:hAnsi="Times New Roman" w:cs="Times New Roman"/>
          <w:sz w:val="24"/>
          <w:szCs w:val="24"/>
        </w:rPr>
        <w:t xml:space="preserve"> TV shows</w:t>
      </w:r>
      <w:r w:rsidRPr="00173AEE">
        <w:rPr>
          <w:rFonts w:ascii="Times New Roman" w:hAnsi="Times New Roman" w:cs="Times New Roman"/>
          <w:sz w:val="24"/>
          <w:szCs w:val="24"/>
        </w:rPr>
        <w:t xml:space="preserve"> are primarily aired on cable television</w:t>
      </w:r>
      <w:r w:rsidR="002A0627" w:rsidRPr="00173AEE">
        <w:rPr>
          <w:rFonts w:ascii="Times New Roman" w:hAnsi="Times New Roman" w:cs="Times New Roman"/>
          <w:sz w:val="24"/>
          <w:szCs w:val="24"/>
        </w:rPr>
        <w:t>.</w:t>
      </w:r>
      <w:r w:rsidR="007B64E8" w:rsidRPr="00173AEE">
        <w:rPr>
          <w:rStyle w:val="FootnoteReference"/>
          <w:rFonts w:ascii="Times New Roman" w:hAnsi="Times New Roman" w:cs="Times New Roman"/>
          <w:sz w:val="24"/>
          <w:szCs w:val="24"/>
        </w:rPr>
        <w:footnoteReference w:id="7"/>
      </w:r>
      <w:r w:rsidR="002A0627" w:rsidRPr="00173AEE">
        <w:rPr>
          <w:rFonts w:ascii="Times New Roman" w:hAnsi="Times New Roman" w:cs="Times New Roman"/>
          <w:sz w:val="24"/>
          <w:szCs w:val="24"/>
        </w:rPr>
        <w:t xml:space="preserve"> </w:t>
      </w:r>
    </w:p>
    <w:p w14:paraId="36AECBA9" w14:textId="77777777" w:rsidR="007B64E8" w:rsidRPr="00173AEE" w:rsidRDefault="007B64E8" w:rsidP="00DA7CDF">
      <w:pPr>
        <w:spacing w:after="0" w:line="240" w:lineRule="auto"/>
        <w:rPr>
          <w:rFonts w:ascii="Times New Roman" w:hAnsi="Times New Roman" w:cs="Times New Roman"/>
          <w:sz w:val="24"/>
          <w:szCs w:val="24"/>
        </w:rPr>
      </w:pPr>
    </w:p>
    <w:p w14:paraId="6AC7E4F7" w14:textId="6BBD8547" w:rsidR="007B64E8" w:rsidRPr="00173AEE" w:rsidRDefault="007B64E8" w:rsidP="00DA7CDF">
      <w:pPr>
        <w:spacing w:after="0" w:line="240" w:lineRule="auto"/>
        <w:rPr>
          <w:rFonts w:ascii="Times New Roman" w:hAnsi="Times New Roman" w:cs="Times New Roman"/>
          <w:sz w:val="24"/>
          <w:szCs w:val="24"/>
        </w:rPr>
      </w:pPr>
      <w:r w:rsidRPr="00173AEE">
        <w:rPr>
          <w:rFonts w:ascii="Times New Roman" w:hAnsi="Times New Roman" w:cs="Times New Roman"/>
          <w:sz w:val="24"/>
          <w:szCs w:val="24"/>
        </w:rPr>
        <w:t xml:space="preserve">What is generally understood, in regards to Latin American television programming, is that </w:t>
      </w:r>
      <w:r w:rsidR="002A0627" w:rsidRPr="00173AEE">
        <w:rPr>
          <w:rFonts w:ascii="Times New Roman" w:hAnsi="Times New Roman" w:cs="Times New Roman"/>
          <w:sz w:val="24"/>
          <w:szCs w:val="24"/>
        </w:rPr>
        <w:t>free-to-air TV caters to the mass audience while cable caters to elite</w:t>
      </w:r>
      <w:r w:rsidR="00226FEB" w:rsidRPr="00173AEE">
        <w:rPr>
          <w:rFonts w:ascii="Times New Roman" w:hAnsi="Times New Roman" w:cs="Times New Roman"/>
          <w:sz w:val="24"/>
          <w:szCs w:val="24"/>
        </w:rPr>
        <w:t>s</w:t>
      </w:r>
      <w:r w:rsidR="002A0627" w:rsidRPr="00173AEE">
        <w:rPr>
          <w:rFonts w:ascii="Times New Roman" w:hAnsi="Times New Roman" w:cs="Times New Roman"/>
          <w:sz w:val="24"/>
          <w:szCs w:val="24"/>
        </w:rPr>
        <w:t xml:space="preserve">, and the advertisers that </w:t>
      </w:r>
      <w:r w:rsidR="002A0627" w:rsidRPr="00173AEE">
        <w:rPr>
          <w:rFonts w:ascii="Times New Roman" w:hAnsi="Times New Roman" w:cs="Times New Roman"/>
          <w:sz w:val="24"/>
          <w:szCs w:val="24"/>
        </w:rPr>
        <w:lastRenderedPageBreak/>
        <w:t>target them</w:t>
      </w:r>
      <w:r w:rsidR="00226FEB" w:rsidRPr="00173AEE">
        <w:rPr>
          <w:rFonts w:ascii="Times New Roman" w:hAnsi="Times New Roman" w:cs="Times New Roman"/>
          <w:sz w:val="24"/>
          <w:szCs w:val="24"/>
        </w:rPr>
        <w:t>.</w:t>
      </w:r>
      <w:r w:rsidR="00761E5E" w:rsidRPr="00173AEE">
        <w:rPr>
          <w:rFonts w:ascii="Times New Roman" w:hAnsi="Times New Roman" w:cs="Times New Roman"/>
          <w:noProof/>
          <w:sz w:val="24"/>
          <w:szCs w:val="24"/>
        </w:rPr>
        <w:t xml:space="preserve"> </w:t>
      </w:r>
      <w:r w:rsidR="005F2B2D" w:rsidRPr="00173AEE">
        <w:rPr>
          <w:rFonts w:ascii="Times New Roman" w:hAnsi="Times New Roman" w:cs="Times New Roman"/>
          <w:sz w:val="24"/>
          <w:szCs w:val="24"/>
        </w:rPr>
        <w:t>In late 2014, there were</w:t>
      </w:r>
      <w:r w:rsidRPr="00173AEE">
        <w:rPr>
          <w:rFonts w:ascii="Times New Roman" w:hAnsi="Times New Roman" w:cs="Times New Roman"/>
          <w:sz w:val="24"/>
          <w:szCs w:val="24"/>
        </w:rPr>
        <w:t xml:space="preserve"> </w:t>
      </w:r>
      <w:r w:rsidR="00E90DB3" w:rsidRPr="00173AEE">
        <w:rPr>
          <w:rFonts w:ascii="Times New Roman" w:hAnsi="Times New Roman" w:cs="Times New Roman"/>
          <w:sz w:val="24"/>
          <w:szCs w:val="24"/>
        </w:rPr>
        <w:t>over 19</w:t>
      </w:r>
      <w:r w:rsidRPr="00173AEE">
        <w:rPr>
          <w:rFonts w:ascii="Times New Roman" w:hAnsi="Times New Roman" w:cs="Times New Roman"/>
          <w:sz w:val="24"/>
          <w:szCs w:val="24"/>
        </w:rPr>
        <w:t xml:space="preserve"> million subscribers to cable television in </w:t>
      </w:r>
      <w:r w:rsidR="002501AC" w:rsidRPr="00173AEE">
        <w:rPr>
          <w:rFonts w:ascii="Times New Roman" w:hAnsi="Times New Roman" w:cs="Times New Roman"/>
          <w:sz w:val="24"/>
          <w:szCs w:val="24"/>
        </w:rPr>
        <w:t>Brazil, which</w:t>
      </w:r>
      <w:r w:rsidR="005F2B2D" w:rsidRPr="00173AEE">
        <w:rPr>
          <w:rFonts w:ascii="Times New Roman" w:hAnsi="Times New Roman" w:cs="Times New Roman"/>
          <w:sz w:val="24"/>
          <w:szCs w:val="24"/>
        </w:rPr>
        <w:t xml:space="preserve"> corresponds to 29</w:t>
      </w:r>
      <w:r w:rsidRPr="00173AEE">
        <w:rPr>
          <w:rFonts w:ascii="Times New Roman" w:hAnsi="Times New Roman" w:cs="Times New Roman"/>
          <w:sz w:val="24"/>
          <w:szCs w:val="24"/>
        </w:rPr>
        <w:t xml:space="preserve">% of </w:t>
      </w:r>
      <w:r w:rsidR="005F2B2D" w:rsidRPr="00173AEE">
        <w:rPr>
          <w:rFonts w:ascii="Times New Roman" w:hAnsi="Times New Roman" w:cs="Times New Roman"/>
          <w:sz w:val="24"/>
          <w:szCs w:val="24"/>
        </w:rPr>
        <w:t>households</w:t>
      </w:r>
      <w:r w:rsidR="00226FEB" w:rsidRPr="00173AEE">
        <w:rPr>
          <w:rFonts w:ascii="Times New Roman" w:hAnsi="Times New Roman" w:cs="Times New Roman"/>
          <w:sz w:val="24"/>
          <w:szCs w:val="24"/>
        </w:rPr>
        <w:t>.</w:t>
      </w:r>
      <w:r w:rsidR="00A87F90" w:rsidRPr="00173AEE">
        <w:rPr>
          <w:rStyle w:val="FootnoteReference"/>
          <w:rFonts w:ascii="Times New Roman" w:hAnsi="Times New Roman" w:cs="Times New Roman"/>
          <w:sz w:val="24"/>
          <w:szCs w:val="24"/>
        </w:rPr>
        <w:footnoteReference w:id="8"/>
      </w:r>
      <w:r w:rsidR="00C6674C" w:rsidRPr="00173AEE">
        <w:rPr>
          <w:rFonts w:ascii="Times New Roman" w:hAnsi="Times New Roman" w:cs="Times New Roman"/>
          <w:sz w:val="24"/>
          <w:szCs w:val="24"/>
        </w:rPr>
        <w:t xml:space="preserve"> </w:t>
      </w:r>
      <w:r w:rsidR="00226FEB" w:rsidRPr="00173AEE">
        <w:rPr>
          <w:rFonts w:ascii="Times New Roman" w:hAnsi="Times New Roman" w:cs="Times New Roman"/>
          <w:sz w:val="24"/>
          <w:szCs w:val="24"/>
        </w:rPr>
        <w:t>Having a cable connection is an essential status symbol for the middle classes. S</w:t>
      </w:r>
      <w:r w:rsidR="00C6674C" w:rsidRPr="00173AEE">
        <w:rPr>
          <w:rFonts w:ascii="Times New Roman" w:hAnsi="Times New Roman" w:cs="Times New Roman"/>
          <w:sz w:val="24"/>
          <w:szCs w:val="24"/>
        </w:rPr>
        <w:t>urprisingly, about 33% of cable subscribers only watch free-to-air television</w:t>
      </w:r>
      <w:r w:rsidR="002501AC" w:rsidRPr="00173AEE">
        <w:rPr>
          <w:rFonts w:ascii="Times New Roman" w:hAnsi="Times New Roman" w:cs="Times New Roman"/>
          <w:sz w:val="24"/>
          <w:szCs w:val="24"/>
        </w:rPr>
        <w:t xml:space="preserve"> channels</w:t>
      </w:r>
      <w:r w:rsidR="00226FEB" w:rsidRPr="00173AEE">
        <w:rPr>
          <w:rFonts w:ascii="Times New Roman" w:hAnsi="Times New Roman" w:cs="Times New Roman"/>
          <w:sz w:val="24"/>
          <w:szCs w:val="24"/>
        </w:rPr>
        <w:t xml:space="preserve">: </w:t>
      </w:r>
      <w:r w:rsidR="00C6674C" w:rsidRPr="00173AEE">
        <w:rPr>
          <w:rFonts w:ascii="Times New Roman" w:hAnsi="Times New Roman" w:cs="Times New Roman"/>
          <w:sz w:val="24"/>
          <w:szCs w:val="24"/>
        </w:rPr>
        <w:t>they pay</w:t>
      </w:r>
      <w:r w:rsidR="00B43C42" w:rsidRPr="00173AEE">
        <w:rPr>
          <w:rFonts w:ascii="Times New Roman" w:hAnsi="Times New Roman" w:cs="Times New Roman"/>
          <w:sz w:val="24"/>
          <w:szCs w:val="24"/>
        </w:rPr>
        <w:t xml:space="preserve"> for</w:t>
      </w:r>
      <w:r w:rsidR="00C6674C" w:rsidRPr="00173AEE">
        <w:rPr>
          <w:rFonts w:ascii="Times New Roman" w:hAnsi="Times New Roman" w:cs="Times New Roman"/>
          <w:sz w:val="24"/>
          <w:szCs w:val="24"/>
        </w:rPr>
        <w:t xml:space="preserve"> the</w:t>
      </w:r>
      <w:r w:rsidR="002501AC" w:rsidRPr="00173AEE">
        <w:rPr>
          <w:rFonts w:ascii="Times New Roman" w:hAnsi="Times New Roman" w:cs="Times New Roman"/>
          <w:sz w:val="24"/>
          <w:szCs w:val="24"/>
        </w:rPr>
        <w:t xml:space="preserve"> service</w:t>
      </w:r>
      <w:r w:rsidR="00C6674C" w:rsidRPr="00173AEE">
        <w:rPr>
          <w:rFonts w:ascii="Times New Roman" w:hAnsi="Times New Roman" w:cs="Times New Roman"/>
          <w:sz w:val="24"/>
          <w:szCs w:val="24"/>
        </w:rPr>
        <w:t xml:space="preserve"> to get a better signal or to not feel ‘inferior’ to</w:t>
      </w:r>
      <w:r w:rsidR="00F57F1D" w:rsidRPr="00173AEE">
        <w:rPr>
          <w:rFonts w:ascii="Times New Roman" w:hAnsi="Times New Roman" w:cs="Times New Roman"/>
          <w:sz w:val="24"/>
          <w:szCs w:val="24"/>
        </w:rPr>
        <w:t xml:space="preserve"> </w:t>
      </w:r>
      <w:r w:rsidR="00C6674C" w:rsidRPr="00173AEE">
        <w:rPr>
          <w:rFonts w:ascii="Times New Roman" w:hAnsi="Times New Roman" w:cs="Times New Roman"/>
          <w:sz w:val="24"/>
          <w:szCs w:val="24"/>
        </w:rPr>
        <w:t xml:space="preserve">friends and family who </w:t>
      </w:r>
      <w:r w:rsidR="002501AC" w:rsidRPr="00173AEE">
        <w:rPr>
          <w:rFonts w:ascii="Times New Roman" w:hAnsi="Times New Roman" w:cs="Times New Roman"/>
          <w:sz w:val="24"/>
          <w:szCs w:val="24"/>
        </w:rPr>
        <w:t>have cable television</w:t>
      </w:r>
      <w:r w:rsidR="003A32E2" w:rsidRPr="00173AEE">
        <w:rPr>
          <w:rFonts w:ascii="Times New Roman" w:hAnsi="Times New Roman" w:cs="Times New Roman"/>
          <w:sz w:val="24"/>
          <w:szCs w:val="24"/>
        </w:rPr>
        <w:t>.</w:t>
      </w:r>
      <w:r w:rsidR="003A32E2" w:rsidRPr="00173AEE">
        <w:rPr>
          <w:rStyle w:val="FootnoteReference"/>
          <w:rFonts w:ascii="Times New Roman" w:hAnsi="Times New Roman" w:cs="Times New Roman"/>
          <w:sz w:val="24"/>
          <w:szCs w:val="24"/>
        </w:rPr>
        <w:footnoteReference w:id="9"/>
      </w:r>
      <w:r w:rsidR="003A32E2" w:rsidRPr="00173AEE">
        <w:rPr>
          <w:rFonts w:ascii="Times New Roman" w:hAnsi="Times New Roman" w:cs="Times New Roman"/>
          <w:sz w:val="24"/>
          <w:szCs w:val="24"/>
        </w:rPr>
        <w:t xml:space="preserve"> </w:t>
      </w:r>
      <w:r w:rsidR="00226FEB" w:rsidRPr="00173AEE">
        <w:rPr>
          <w:rFonts w:ascii="Times New Roman" w:hAnsi="Times New Roman" w:cs="Times New Roman"/>
          <w:sz w:val="24"/>
          <w:szCs w:val="24"/>
        </w:rPr>
        <w:t xml:space="preserve">Cable audiences are also concentrated in the </w:t>
      </w:r>
      <w:r w:rsidR="003A32E2" w:rsidRPr="00173AEE">
        <w:rPr>
          <w:rFonts w:ascii="Times New Roman" w:hAnsi="Times New Roman" w:cs="Times New Roman"/>
          <w:sz w:val="24"/>
          <w:szCs w:val="24"/>
        </w:rPr>
        <w:t>southeast region</w:t>
      </w:r>
      <w:r w:rsidR="00226FEB" w:rsidRPr="00173AEE">
        <w:rPr>
          <w:rFonts w:ascii="Times New Roman" w:hAnsi="Times New Roman" w:cs="Times New Roman"/>
          <w:sz w:val="24"/>
          <w:szCs w:val="24"/>
        </w:rPr>
        <w:t>,</w:t>
      </w:r>
      <w:r w:rsidR="003A32E2" w:rsidRPr="00173AEE">
        <w:rPr>
          <w:rStyle w:val="FootnoteReference"/>
          <w:rFonts w:ascii="Times New Roman" w:hAnsi="Times New Roman" w:cs="Times New Roman"/>
          <w:sz w:val="24"/>
          <w:szCs w:val="24"/>
        </w:rPr>
        <w:footnoteReference w:id="10"/>
      </w:r>
      <w:r w:rsidR="003A32E2" w:rsidRPr="00173AEE">
        <w:rPr>
          <w:rFonts w:ascii="Times New Roman" w:hAnsi="Times New Roman" w:cs="Times New Roman"/>
          <w:sz w:val="24"/>
          <w:szCs w:val="24"/>
        </w:rPr>
        <w:t xml:space="preserve"> </w:t>
      </w:r>
      <w:r w:rsidR="00226FEB" w:rsidRPr="00173AEE">
        <w:rPr>
          <w:rFonts w:ascii="Times New Roman" w:hAnsi="Times New Roman" w:cs="Times New Roman"/>
          <w:sz w:val="24"/>
          <w:szCs w:val="24"/>
        </w:rPr>
        <w:t xml:space="preserve">the most populated and urbanized area of the country, </w:t>
      </w:r>
      <w:r w:rsidRPr="00173AEE">
        <w:rPr>
          <w:rFonts w:ascii="Times New Roman" w:hAnsi="Times New Roman" w:cs="Times New Roman"/>
          <w:sz w:val="24"/>
          <w:szCs w:val="24"/>
        </w:rPr>
        <w:t xml:space="preserve">composed of the states of Rio de Janeiro, Sao Paulo, Minas Gerais and Espirito Santo. </w:t>
      </w:r>
      <w:r w:rsidR="00D741E1" w:rsidRPr="00173AEE">
        <w:rPr>
          <w:rFonts w:ascii="Times New Roman" w:hAnsi="Times New Roman" w:cs="Times New Roman"/>
          <w:sz w:val="24"/>
          <w:szCs w:val="24"/>
        </w:rPr>
        <w:t xml:space="preserve">While Brazilian free-to-air TV offers relatively good quality content, people </w:t>
      </w:r>
      <w:r w:rsidR="00120B49" w:rsidRPr="00173AEE">
        <w:rPr>
          <w:rFonts w:ascii="Times New Roman" w:hAnsi="Times New Roman" w:cs="Times New Roman"/>
          <w:sz w:val="24"/>
          <w:szCs w:val="24"/>
        </w:rPr>
        <w:t>are starting to</w:t>
      </w:r>
      <w:r w:rsidR="00D741E1" w:rsidRPr="00173AEE">
        <w:rPr>
          <w:rFonts w:ascii="Times New Roman" w:hAnsi="Times New Roman" w:cs="Times New Roman"/>
          <w:sz w:val="24"/>
          <w:szCs w:val="24"/>
        </w:rPr>
        <w:t xml:space="preserve"> want access to a wider selection of programming</w:t>
      </w:r>
      <w:r w:rsidR="00120B49" w:rsidRPr="00173AEE">
        <w:rPr>
          <w:rFonts w:ascii="Times New Roman" w:hAnsi="Times New Roman" w:cs="Times New Roman"/>
          <w:sz w:val="24"/>
          <w:szCs w:val="24"/>
        </w:rPr>
        <w:t>. However,</w:t>
      </w:r>
      <w:r w:rsidR="00D741E1" w:rsidRPr="00173AEE">
        <w:rPr>
          <w:rFonts w:ascii="Times New Roman" w:hAnsi="Times New Roman" w:cs="Times New Roman"/>
          <w:sz w:val="24"/>
          <w:szCs w:val="24"/>
        </w:rPr>
        <w:t xml:space="preserve"> not everyone can afford the cost of a cable connection</w:t>
      </w:r>
      <w:r w:rsidR="00120B49" w:rsidRPr="00173AEE">
        <w:rPr>
          <w:rFonts w:ascii="Times New Roman" w:hAnsi="Times New Roman" w:cs="Times New Roman"/>
          <w:sz w:val="24"/>
          <w:szCs w:val="24"/>
        </w:rPr>
        <w:t xml:space="preserve">, which means that </w:t>
      </w:r>
      <w:r w:rsidR="00D741E1" w:rsidRPr="00173AEE">
        <w:rPr>
          <w:rFonts w:ascii="Times New Roman" w:hAnsi="Times New Roman" w:cs="Times New Roman"/>
          <w:sz w:val="24"/>
          <w:szCs w:val="24"/>
        </w:rPr>
        <w:t>TV viewing in Brazil is organized along class lines.</w:t>
      </w:r>
    </w:p>
    <w:p w14:paraId="11A7B804" w14:textId="77777777" w:rsidR="007B64E8" w:rsidRPr="00173AEE" w:rsidRDefault="007B64E8" w:rsidP="00DA7CDF">
      <w:pPr>
        <w:spacing w:after="0" w:line="240" w:lineRule="auto"/>
        <w:rPr>
          <w:rFonts w:ascii="Times New Roman" w:hAnsi="Times New Roman" w:cs="Times New Roman"/>
          <w:sz w:val="24"/>
          <w:szCs w:val="24"/>
        </w:rPr>
      </w:pPr>
    </w:p>
    <w:p w14:paraId="6A4B34A9" w14:textId="0AB636DE" w:rsidR="00022016" w:rsidRPr="00173AEE" w:rsidRDefault="00D741E1" w:rsidP="00DA7CDF">
      <w:pPr>
        <w:spacing w:after="0" w:line="240" w:lineRule="auto"/>
        <w:rPr>
          <w:rFonts w:ascii="Times New Roman" w:hAnsi="Times New Roman" w:cs="Times New Roman"/>
          <w:sz w:val="24"/>
          <w:szCs w:val="24"/>
        </w:rPr>
      </w:pPr>
      <w:r w:rsidRPr="00173AEE">
        <w:rPr>
          <w:rFonts w:ascii="Times New Roman" w:hAnsi="Times New Roman" w:cs="Times New Roman"/>
          <w:sz w:val="24"/>
          <w:szCs w:val="24"/>
        </w:rPr>
        <w:t xml:space="preserve">Socio-economic </w:t>
      </w:r>
      <w:r w:rsidR="007B64E8" w:rsidRPr="00173AEE">
        <w:rPr>
          <w:rFonts w:ascii="Times New Roman" w:hAnsi="Times New Roman" w:cs="Times New Roman"/>
          <w:sz w:val="24"/>
          <w:szCs w:val="24"/>
        </w:rPr>
        <w:t xml:space="preserve">inequalities </w:t>
      </w:r>
      <w:r w:rsidRPr="00173AEE">
        <w:rPr>
          <w:rFonts w:ascii="Times New Roman" w:hAnsi="Times New Roman" w:cs="Times New Roman"/>
          <w:sz w:val="24"/>
          <w:szCs w:val="24"/>
        </w:rPr>
        <w:t xml:space="preserve">also </w:t>
      </w:r>
      <w:r w:rsidR="007C7E05" w:rsidRPr="00173AEE">
        <w:rPr>
          <w:rFonts w:ascii="Times New Roman" w:hAnsi="Times New Roman" w:cs="Times New Roman"/>
          <w:sz w:val="24"/>
          <w:szCs w:val="24"/>
        </w:rPr>
        <w:t xml:space="preserve">shape </w:t>
      </w:r>
      <w:r w:rsidR="007B64E8" w:rsidRPr="00173AEE">
        <w:rPr>
          <w:rFonts w:ascii="Times New Roman" w:hAnsi="Times New Roman" w:cs="Times New Roman"/>
          <w:sz w:val="24"/>
          <w:szCs w:val="24"/>
        </w:rPr>
        <w:t>internet</w:t>
      </w:r>
      <w:r w:rsidR="007C7E05" w:rsidRPr="00173AEE">
        <w:rPr>
          <w:rFonts w:ascii="Times New Roman" w:hAnsi="Times New Roman" w:cs="Times New Roman"/>
          <w:sz w:val="24"/>
          <w:szCs w:val="24"/>
        </w:rPr>
        <w:t xml:space="preserve"> access and use</w:t>
      </w:r>
      <w:r w:rsidR="00D25592" w:rsidRPr="00173AEE">
        <w:rPr>
          <w:rFonts w:ascii="Times New Roman" w:hAnsi="Times New Roman" w:cs="Times New Roman"/>
          <w:sz w:val="24"/>
          <w:szCs w:val="24"/>
        </w:rPr>
        <w:t xml:space="preserve"> in Brazil</w:t>
      </w:r>
      <w:r w:rsidR="007B64E8" w:rsidRPr="00173AEE">
        <w:rPr>
          <w:rFonts w:ascii="Times New Roman" w:hAnsi="Times New Roman" w:cs="Times New Roman"/>
          <w:sz w:val="24"/>
          <w:szCs w:val="24"/>
        </w:rPr>
        <w:t xml:space="preserve">. Although internet access has grown in the 2000s </w:t>
      </w:r>
      <w:r w:rsidR="007C7E05" w:rsidRPr="00173AEE">
        <w:rPr>
          <w:rFonts w:ascii="Times New Roman" w:hAnsi="Times New Roman" w:cs="Times New Roman"/>
          <w:sz w:val="24"/>
          <w:szCs w:val="24"/>
        </w:rPr>
        <w:t xml:space="preserve">for a number of reasons – including falling </w:t>
      </w:r>
      <w:r w:rsidR="007B64E8" w:rsidRPr="00173AEE">
        <w:rPr>
          <w:rFonts w:ascii="Times New Roman" w:hAnsi="Times New Roman" w:cs="Times New Roman"/>
          <w:sz w:val="24"/>
          <w:szCs w:val="24"/>
        </w:rPr>
        <w:t xml:space="preserve">broadband </w:t>
      </w:r>
      <w:r w:rsidR="007C7E05" w:rsidRPr="00173AEE">
        <w:rPr>
          <w:rFonts w:ascii="Times New Roman" w:hAnsi="Times New Roman" w:cs="Times New Roman"/>
          <w:sz w:val="24"/>
          <w:szCs w:val="24"/>
        </w:rPr>
        <w:t>prices</w:t>
      </w:r>
      <w:r w:rsidR="007B64E8" w:rsidRPr="00173AEE">
        <w:rPr>
          <w:rFonts w:ascii="Times New Roman" w:hAnsi="Times New Roman" w:cs="Times New Roman"/>
          <w:sz w:val="24"/>
          <w:szCs w:val="24"/>
        </w:rPr>
        <w:t xml:space="preserve">, federal government investment in school computers, and </w:t>
      </w:r>
      <w:r w:rsidR="007C7E05" w:rsidRPr="00173AEE">
        <w:rPr>
          <w:rFonts w:ascii="Times New Roman" w:hAnsi="Times New Roman" w:cs="Times New Roman"/>
          <w:sz w:val="24"/>
          <w:szCs w:val="24"/>
        </w:rPr>
        <w:t xml:space="preserve">free wi-fi </w:t>
      </w:r>
      <w:r w:rsidR="007B64E8" w:rsidRPr="00173AEE">
        <w:rPr>
          <w:rFonts w:ascii="Times New Roman" w:hAnsi="Times New Roman" w:cs="Times New Roman"/>
          <w:sz w:val="24"/>
          <w:szCs w:val="24"/>
        </w:rPr>
        <w:t>in public spaces</w:t>
      </w:r>
      <w:r w:rsidR="007C7E05" w:rsidRPr="00173AEE">
        <w:rPr>
          <w:rFonts w:ascii="Times New Roman" w:hAnsi="Times New Roman" w:cs="Times New Roman"/>
          <w:sz w:val="24"/>
          <w:szCs w:val="24"/>
        </w:rPr>
        <w:t xml:space="preserve"> – i</w:t>
      </w:r>
      <w:r w:rsidR="007B64E8" w:rsidRPr="00173AEE">
        <w:rPr>
          <w:rFonts w:ascii="Times New Roman" w:hAnsi="Times New Roman" w:cs="Times New Roman"/>
          <w:sz w:val="24"/>
          <w:szCs w:val="24"/>
        </w:rPr>
        <w:t xml:space="preserve">nternet access is still restricted to a </w:t>
      </w:r>
      <w:r w:rsidR="00473A0F" w:rsidRPr="00173AEE">
        <w:rPr>
          <w:rFonts w:ascii="Times New Roman" w:hAnsi="Times New Roman" w:cs="Times New Roman"/>
          <w:sz w:val="24"/>
          <w:szCs w:val="24"/>
        </w:rPr>
        <w:t>portion of the population</w:t>
      </w:r>
      <w:r w:rsidR="007B64E8" w:rsidRPr="00173AEE">
        <w:rPr>
          <w:rFonts w:ascii="Times New Roman" w:hAnsi="Times New Roman" w:cs="Times New Roman"/>
          <w:sz w:val="24"/>
          <w:szCs w:val="24"/>
        </w:rPr>
        <w:t xml:space="preserve">. In Brazil, </w:t>
      </w:r>
      <w:r w:rsidR="00F347C9" w:rsidRPr="00173AEE">
        <w:rPr>
          <w:rFonts w:ascii="Times New Roman" w:hAnsi="Times New Roman" w:cs="Times New Roman"/>
          <w:sz w:val="24"/>
          <w:szCs w:val="24"/>
        </w:rPr>
        <w:t>120</w:t>
      </w:r>
      <w:r w:rsidR="007B64E8" w:rsidRPr="00173AEE">
        <w:rPr>
          <w:rFonts w:ascii="Times New Roman" w:hAnsi="Times New Roman" w:cs="Times New Roman"/>
          <w:sz w:val="24"/>
          <w:szCs w:val="24"/>
        </w:rPr>
        <w:t xml:space="preserve"> milli</w:t>
      </w:r>
      <w:r w:rsidR="00F347C9" w:rsidRPr="00173AEE">
        <w:rPr>
          <w:rFonts w:ascii="Times New Roman" w:hAnsi="Times New Roman" w:cs="Times New Roman"/>
          <w:sz w:val="24"/>
          <w:szCs w:val="24"/>
        </w:rPr>
        <w:t>on peopl</w:t>
      </w:r>
      <w:r w:rsidR="00473A0F" w:rsidRPr="00173AEE">
        <w:rPr>
          <w:rFonts w:ascii="Times New Roman" w:hAnsi="Times New Roman" w:cs="Times New Roman"/>
          <w:sz w:val="24"/>
          <w:szCs w:val="24"/>
        </w:rPr>
        <w:t xml:space="preserve">e </w:t>
      </w:r>
      <w:r w:rsidR="007C7E05" w:rsidRPr="00173AEE">
        <w:rPr>
          <w:rFonts w:ascii="Times New Roman" w:hAnsi="Times New Roman" w:cs="Times New Roman"/>
          <w:sz w:val="24"/>
          <w:szCs w:val="24"/>
        </w:rPr>
        <w:t>(</w:t>
      </w:r>
      <w:r w:rsidR="00F347C9" w:rsidRPr="00173AEE">
        <w:rPr>
          <w:rFonts w:ascii="Times New Roman" w:hAnsi="Times New Roman" w:cs="Times New Roman"/>
          <w:sz w:val="24"/>
          <w:szCs w:val="24"/>
        </w:rPr>
        <w:t>6</w:t>
      </w:r>
      <w:r w:rsidR="007B64E8" w:rsidRPr="00173AEE">
        <w:rPr>
          <w:rFonts w:ascii="Times New Roman" w:hAnsi="Times New Roman" w:cs="Times New Roman"/>
          <w:sz w:val="24"/>
          <w:szCs w:val="24"/>
        </w:rPr>
        <w:t>0% of the total population</w:t>
      </w:r>
      <w:r w:rsidR="007C7E05" w:rsidRPr="00173AEE">
        <w:rPr>
          <w:rFonts w:ascii="Times New Roman" w:hAnsi="Times New Roman" w:cs="Times New Roman"/>
          <w:sz w:val="24"/>
          <w:szCs w:val="24"/>
        </w:rPr>
        <w:t xml:space="preserve">) </w:t>
      </w:r>
      <w:r w:rsidR="007B64E8" w:rsidRPr="00173AEE">
        <w:rPr>
          <w:rFonts w:ascii="Times New Roman" w:hAnsi="Times New Roman" w:cs="Times New Roman"/>
          <w:sz w:val="24"/>
          <w:szCs w:val="24"/>
        </w:rPr>
        <w:t>have access to the i</w:t>
      </w:r>
      <w:r w:rsidR="005C3F2F" w:rsidRPr="00173AEE">
        <w:rPr>
          <w:rFonts w:ascii="Times New Roman" w:hAnsi="Times New Roman" w:cs="Times New Roman"/>
          <w:sz w:val="24"/>
          <w:szCs w:val="24"/>
        </w:rPr>
        <w:t>nternet</w:t>
      </w:r>
      <w:r w:rsidR="007C7E05" w:rsidRPr="00173AEE">
        <w:rPr>
          <w:rFonts w:ascii="Times New Roman" w:hAnsi="Times New Roman" w:cs="Times New Roman"/>
          <w:sz w:val="24"/>
          <w:szCs w:val="24"/>
        </w:rPr>
        <w:t>, and 48% of these users have home connections.</w:t>
      </w:r>
      <w:r w:rsidR="005C3F2F" w:rsidRPr="00173AEE">
        <w:rPr>
          <w:rStyle w:val="FootnoteReference"/>
          <w:rFonts w:ascii="Times New Roman" w:hAnsi="Times New Roman" w:cs="Times New Roman"/>
          <w:sz w:val="24"/>
          <w:szCs w:val="24"/>
        </w:rPr>
        <w:footnoteReference w:id="11"/>
      </w:r>
      <w:r w:rsidR="00F347C9" w:rsidRPr="00173AEE">
        <w:rPr>
          <w:rFonts w:ascii="Times New Roman" w:hAnsi="Times New Roman" w:cs="Times New Roman"/>
          <w:sz w:val="24"/>
          <w:szCs w:val="24"/>
        </w:rPr>
        <w:t xml:space="preserve"> </w:t>
      </w:r>
      <w:r w:rsidR="007B64E8" w:rsidRPr="00173AEE">
        <w:rPr>
          <w:rFonts w:ascii="Times New Roman" w:hAnsi="Times New Roman" w:cs="Times New Roman"/>
          <w:sz w:val="24"/>
          <w:szCs w:val="24"/>
        </w:rPr>
        <w:t xml:space="preserve">Internet access at home is </w:t>
      </w:r>
      <w:r w:rsidR="007C7E05" w:rsidRPr="00173AEE">
        <w:rPr>
          <w:rFonts w:ascii="Times New Roman" w:hAnsi="Times New Roman" w:cs="Times New Roman"/>
          <w:sz w:val="24"/>
          <w:szCs w:val="24"/>
        </w:rPr>
        <w:t xml:space="preserve">most common </w:t>
      </w:r>
      <w:r w:rsidR="007B64E8" w:rsidRPr="00173AEE">
        <w:rPr>
          <w:rFonts w:ascii="Times New Roman" w:hAnsi="Times New Roman" w:cs="Times New Roman"/>
          <w:sz w:val="24"/>
          <w:szCs w:val="24"/>
        </w:rPr>
        <w:t xml:space="preserve">in highly populated </w:t>
      </w:r>
      <w:r w:rsidR="007C7E05" w:rsidRPr="00173AEE">
        <w:rPr>
          <w:rFonts w:ascii="Times New Roman" w:hAnsi="Times New Roman" w:cs="Times New Roman"/>
          <w:sz w:val="24"/>
          <w:szCs w:val="24"/>
        </w:rPr>
        <w:t xml:space="preserve">cities </w:t>
      </w:r>
      <w:r w:rsidR="007B64E8" w:rsidRPr="00173AEE">
        <w:rPr>
          <w:rFonts w:ascii="Times New Roman" w:hAnsi="Times New Roman" w:cs="Times New Roman"/>
          <w:sz w:val="24"/>
          <w:szCs w:val="24"/>
        </w:rPr>
        <w:t>with high concentrations of wealthy people</w:t>
      </w:r>
      <w:r w:rsidR="007C7E05" w:rsidRPr="00173AEE">
        <w:rPr>
          <w:rFonts w:ascii="Times New Roman" w:hAnsi="Times New Roman" w:cs="Times New Roman"/>
          <w:sz w:val="24"/>
          <w:szCs w:val="24"/>
        </w:rPr>
        <w:t xml:space="preserve">, such as </w:t>
      </w:r>
      <w:r w:rsidR="007B64E8" w:rsidRPr="00173AEE">
        <w:rPr>
          <w:rFonts w:ascii="Times New Roman" w:hAnsi="Times New Roman" w:cs="Times New Roman"/>
          <w:sz w:val="24"/>
          <w:szCs w:val="24"/>
        </w:rPr>
        <w:t>Sao Paulo and Rio de Janeiro</w:t>
      </w:r>
      <w:r w:rsidR="007C7E05" w:rsidRPr="00173AEE">
        <w:rPr>
          <w:rFonts w:ascii="Times New Roman" w:hAnsi="Times New Roman" w:cs="Times New Roman"/>
          <w:sz w:val="24"/>
          <w:szCs w:val="24"/>
        </w:rPr>
        <w:t xml:space="preserve">, and less common in </w:t>
      </w:r>
      <w:r w:rsidR="007B64E8" w:rsidRPr="00173AEE">
        <w:rPr>
          <w:rFonts w:ascii="Times New Roman" w:hAnsi="Times New Roman" w:cs="Times New Roman"/>
          <w:sz w:val="24"/>
          <w:szCs w:val="24"/>
        </w:rPr>
        <w:t>rural st</w:t>
      </w:r>
      <w:r w:rsidR="003A32E2" w:rsidRPr="00173AEE">
        <w:rPr>
          <w:rFonts w:ascii="Times New Roman" w:hAnsi="Times New Roman" w:cs="Times New Roman"/>
          <w:sz w:val="24"/>
          <w:szCs w:val="24"/>
        </w:rPr>
        <w:t>ates such as Maranhao and Piaui</w:t>
      </w:r>
      <w:r w:rsidR="007C7E05" w:rsidRPr="00173AEE">
        <w:rPr>
          <w:rFonts w:ascii="Times New Roman" w:hAnsi="Times New Roman" w:cs="Times New Roman"/>
          <w:sz w:val="24"/>
          <w:szCs w:val="24"/>
        </w:rPr>
        <w:t>.</w:t>
      </w:r>
      <w:r w:rsidR="003A32E2" w:rsidRPr="00173AEE">
        <w:rPr>
          <w:rStyle w:val="FootnoteReference"/>
          <w:rFonts w:ascii="Times New Roman" w:hAnsi="Times New Roman" w:cs="Times New Roman"/>
          <w:sz w:val="24"/>
          <w:szCs w:val="24"/>
        </w:rPr>
        <w:footnoteReference w:id="12"/>
      </w:r>
      <w:r w:rsidR="007B64E8" w:rsidRPr="00173AEE">
        <w:rPr>
          <w:rFonts w:ascii="Times New Roman" w:hAnsi="Times New Roman" w:cs="Times New Roman"/>
          <w:sz w:val="24"/>
          <w:szCs w:val="24"/>
        </w:rPr>
        <w:t xml:space="preserve"> </w:t>
      </w:r>
    </w:p>
    <w:p w14:paraId="623034F9" w14:textId="77777777" w:rsidR="00EA2ADC" w:rsidRPr="00173AEE" w:rsidRDefault="00EA2ADC" w:rsidP="00DA7CDF">
      <w:pPr>
        <w:spacing w:after="0" w:line="240" w:lineRule="auto"/>
        <w:rPr>
          <w:rFonts w:ascii="Times New Roman" w:hAnsi="Times New Roman" w:cs="Times New Roman"/>
          <w:sz w:val="24"/>
          <w:szCs w:val="24"/>
        </w:rPr>
      </w:pPr>
    </w:p>
    <w:p w14:paraId="6E6D1EC7" w14:textId="49018C19" w:rsidR="00022016" w:rsidRPr="00173AEE" w:rsidRDefault="007C7E05" w:rsidP="00DA7CDF">
      <w:pPr>
        <w:spacing w:after="0" w:line="240" w:lineRule="auto"/>
        <w:rPr>
          <w:rFonts w:ascii="Times New Roman" w:hAnsi="Times New Roman" w:cs="Times New Roman"/>
          <w:sz w:val="24"/>
          <w:szCs w:val="24"/>
        </w:rPr>
      </w:pPr>
      <w:r w:rsidRPr="00173AEE">
        <w:rPr>
          <w:rFonts w:ascii="Times New Roman" w:hAnsi="Times New Roman" w:cs="Times New Roman"/>
          <w:sz w:val="24"/>
          <w:szCs w:val="24"/>
        </w:rPr>
        <w:t xml:space="preserve">These socio-economic </w:t>
      </w:r>
      <w:r w:rsidR="00C14A2E" w:rsidRPr="00173AEE">
        <w:rPr>
          <w:rFonts w:ascii="Times New Roman" w:hAnsi="Times New Roman" w:cs="Times New Roman"/>
          <w:sz w:val="24"/>
          <w:szCs w:val="24"/>
        </w:rPr>
        <w:t>factors</w:t>
      </w:r>
      <w:r w:rsidRPr="00173AEE">
        <w:rPr>
          <w:rFonts w:ascii="Times New Roman" w:hAnsi="Times New Roman" w:cs="Times New Roman"/>
          <w:sz w:val="24"/>
          <w:szCs w:val="24"/>
        </w:rPr>
        <w:t xml:space="preserve"> help to explain the uneven take-up of video streaming in Brazil. In recent years streaming services have multiplied as telcos and media companies invest in VOD platforms. </w:t>
      </w:r>
      <w:r w:rsidR="00EC42EF" w:rsidRPr="00173AEE">
        <w:rPr>
          <w:rFonts w:ascii="Times New Roman" w:hAnsi="Times New Roman" w:cs="Times New Roman"/>
          <w:sz w:val="24"/>
          <w:szCs w:val="24"/>
        </w:rPr>
        <w:t>Figure 1</w:t>
      </w:r>
      <w:r w:rsidR="00F67703" w:rsidRPr="00173AEE">
        <w:rPr>
          <w:rFonts w:ascii="Times New Roman" w:hAnsi="Times New Roman" w:cs="Times New Roman"/>
          <w:sz w:val="24"/>
          <w:szCs w:val="24"/>
        </w:rPr>
        <w:t xml:space="preserve"> illustrates </w:t>
      </w:r>
      <w:r w:rsidR="003C4437" w:rsidRPr="00173AEE">
        <w:rPr>
          <w:rFonts w:ascii="Times New Roman" w:hAnsi="Times New Roman" w:cs="Times New Roman"/>
          <w:sz w:val="24"/>
          <w:szCs w:val="24"/>
        </w:rPr>
        <w:t>some of the</w:t>
      </w:r>
      <w:r w:rsidR="00F67703" w:rsidRPr="00173AEE">
        <w:rPr>
          <w:rFonts w:ascii="Times New Roman" w:hAnsi="Times New Roman" w:cs="Times New Roman"/>
          <w:sz w:val="24"/>
          <w:szCs w:val="24"/>
        </w:rPr>
        <w:t xml:space="preserve"> services</w:t>
      </w:r>
      <w:r w:rsidR="003C4437" w:rsidRPr="00173AEE">
        <w:rPr>
          <w:rFonts w:ascii="Times New Roman" w:hAnsi="Times New Roman" w:cs="Times New Roman"/>
          <w:sz w:val="24"/>
          <w:szCs w:val="24"/>
        </w:rPr>
        <w:t xml:space="preserve"> available:</w:t>
      </w:r>
    </w:p>
    <w:p w14:paraId="6B42AED4" w14:textId="77777777" w:rsidR="00BF0650" w:rsidRPr="00173AEE" w:rsidRDefault="00BF0650" w:rsidP="00DA7CDF">
      <w:pPr>
        <w:spacing w:after="0"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40"/>
        <w:gridCol w:w="2375"/>
        <w:gridCol w:w="2324"/>
        <w:gridCol w:w="2203"/>
      </w:tblGrid>
      <w:tr w:rsidR="00107B8A" w:rsidRPr="00173AEE" w14:paraId="523CB87B" w14:textId="77777777" w:rsidTr="00107B8A">
        <w:tc>
          <w:tcPr>
            <w:tcW w:w="3080" w:type="dxa"/>
          </w:tcPr>
          <w:p w14:paraId="7839E2A3" w14:textId="77777777" w:rsidR="00107B8A" w:rsidRPr="00173AEE" w:rsidRDefault="00107B8A" w:rsidP="00DA7CDF">
            <w:pPr>
              <w:spacing w:after="160" w:line="259" w:lineRule="auto"/>
              <w:rPr>
                <w:rFonts w:ascii="Times New Roman" w:hAnsi="Times New Roman" w:cs="Times New Roman"/>
                <w:b/>
                <w:sz w:val="24"/>
                <w:szCs w:val="24"/>
              </w:rPr>
            </w:pPr>
            <w:r w:rsidRPr="00173AEE">
              <w:rPr>
                <w:rFonts w:ascii="Times New Roman" w:hAnsi="Times New Roman" w:cs="Times New Roman"/>
                <w:b/>
                <w:sz w:val="24"/>
                <w:szCs w:val="24"/>
              </w:rPr>
              <w:t>Service</w:t>
            </w:r>
          </w:p>
        </w:tc>
        <w:tc>
          <w:tcPr>
            <w:tcW w:w="3081" w:type="dxa"/>
          </w:tcPr>
          <w:p w14:paraId="5FB88F82" w14:textId="77777777" w:rsidR="00107B8A" w:rsidRPr="00173AEE" w:rsidRDefault="00107B8A" w:rsidP="00DA7CDF">
            <w:pPr>
              <w:rPr>
                <w:rFonts w:ascii="Times New Roman" w:hAnsi="Times New Roman" w:cs="Times New Roman"/>
                <w:b/>
                <w:sz w:val="24"/>
                <w:szCs w:val="24"/>
              </w:rPr>
            </w:pPr>
            <w:r w:rsidRPr="00173AEE">
              <w:rPr>
                <w:rFonts w:ascii="Times New Roman" w:hAnsi="Times New Roman" w:cs="Times New Roman"/>
                <w:b/>
                <w:sz w:val="24"/>
                <w:szCs w:val="24"/>
              </w:rPr>
              <w:t>Availability</w:t>
            </w:r>
          </w:p>
        </w:tc>
        <w:tc>
          <w:tcPr>
            <w:tcW w:w="3081" w:type="dxa"/>
          </w:tcPr>
          <w:p w14:paraId="466657A7" w14:textId="77777777" w:rsidR="00107B8A" w:rsidRPr="00173AEE" w:rsidRDefault="00107B8A" w:rsidP="00DA7CDF">
            <w:pPr>
              <w:spacing w:after="160" w:line="259" w:lineRule="auto"/>
              <w:rPr>
                <w:rFonts w:ascii="Times New Roman" w:hAnsi="Times New Roman" w:cs="Times New Roman"/>
                <w:b/>
                <w:sz w:val="24"/>
                <w:szCs w:val="24"/>
              </w:rPr>
            </w:pPr>
            <w:r w:rsidRPr="00173AEE">
              <w:rPr>
                <w:rFonts w:ascii="Times New Roman" w:hAnsi="Times New Roman" w:cs="Times New Roman"/>
                <w:b/>
                <w:sz w:val="24"/>
                <w:szCs w:val="24"/>
              </w:rPr>
              <w:t>Price (US$)</w:t>
            </w:r>
          </w:p>
        </w:tc>
        <w:tc>
          <w:tcPr>
            <w:tcW w:w="3081" w:type="dxa"/>
          </w:tcPr>
          <w:p w14:paraId="5F3D6AF2" w14:textId="77777777" w:rsidR="00107B8A" w:rsidRPr="00173AEE" w:rsidRDefault="00107B8A" w:rsidP="000328BE">
            <w:pPr>
              <w:spacing w:after="160" w:line="259" w:lineRule="auto"/>
              <w:rPr>
                <w:rFonts w:ascii="Times New Roman" w:hAnsi="Times New Roman" w:cs="Times New Roman"/>
                <w:b/>
                <w:sz w:val="24"/>
                <w:szCs w:val="24"/>
              </w:rPr>
            </w:pPr>
            <w:r w:rsidRPr="00173AEE">
              <w:rPr>
                <w:rFonts w:ascii="Times New Roman" w:hAnsi="Times New Roman" w:cs="Times New Roman"/>
                <w:b/>
                <w:sz w:val="24"/>
                <w:szCs w:val="24"/>
              </w:rPr>
              <w:t>No of videos</w:t>
            </w:r>
          </w:p>
        </w:tc>
      </w:tr>
      <w:tr w:rsidR="00107B8A" w:rsidRPr="00173AEE" w14:paraId="5D143FB2" w14:textId="77777777" w:rsidTr="00107B8A">
        <w:tc>
          <w:tcPr>
            <w:tcW w:w="3080" w:type="dxa"/>
          </w:tcPr>
          <w:p w14:paraId="7E7E161B" w14:textId="77777777" w:rsidR="00107B8A" w:rsidRPr="00173AEE" w:rsidRDefault="00107B8A" w:rsidP="00DA7CDF">
            <w:pPr>
              <w:rPr>
                <w:rFonts w:ascii="Times New Roman" w:hAnsi="Times New Roman" w:cs="Times New Roman"/>
                <w:sz w:val="24"/>
                <w:szCs w:val="24"/>
              </w:rPr>
            </w:pPr>
            <w:r w:rsidRPr="00173AEE">
              <w:rPr>
                <w:rFonts w:ascii="Times New Roman" w:hAnsi="Times New Roman" w:cs="Times New Roman"/>
                <w:sz w:val="24"/>
                <w:szCs w:val="24"/>
              </w:rPr>
              <w:t>Netflix</w:t>
            </w:r>
          </w:p>
        </w:tc>
        <w:tc>
          <w:tcPr>
            <w:tcW w:w="3081" w:type="dxa"/>
          </w:tcPr>
          <w:p w14:paraId="4622F854" w14:textId="77777777" w:rsidR="00107B8A" w:rsidRPr="00173AEE" w:rsidRDefault="00107B8A" w:rsidP="00DA7CDF">
            <w:pPr>
              <w:rPr>
                <w:rFonts w:ascii="Times New Roman" w:hAnsi="Times New Roman" w:cs="Times New Roman"/>
                <w:sz w:val="24"/>
                <w:szCs w:val="24"/>
              </w:rPr>
            </w:pPr>
            <w:r w:rsidRPr="00173AEE">
              <w:rPr>
                <w:rFonts w:ascii="Times New Roman" w:hAnsi="Times New Roman" w:cs="Times New Roman"/>
                <w:sz w:val="24"/>
                <w:szCs w:val="24"/>
              </w:rPr>
              <w:t>Available to the general public</w:t>
            </w:r>
          </w:p>
        </w:tc>
        <w:tc>
          <w:tcPr>
            <w:tcW w:w="3081" w:type="dxa"/>
          </w:tcPr>
          <w:p w14:paraId="469D855C" w14:textId="77777777" w:rsidR="00107B8A" w:rsidRPr="00173AEE" w:rsidRDefault="00107B8A" w:rsidP="00DA7CDF">
            <w:pPr>
              <w:rPr>
                <w:rFonts w:ascii="Times New Roman" w:hAnsi="Times New Roman" w:cs="Times New Roman"/>
                <w:sz w:val="24"/>
                <w:szCs w:val="24"/>
              </w:rPr>
            </w:pPr>
            <w:r w:rsidRPr="00173AEE">
              <w:rPr>
                <w:rFonts w:ascii="Times New Roman" w:hAnsi="Times New Roman" w:cs="Times New Roman"/>
                <w:sz w:val="24"/>
                <w:szCs w:val="24"/>
              </w:rPr>
              <w:t>$6.60 per month</w:t>
            </w:r>
          </w:p>
        </w:tc>
        <w:tc>
          <w:tcPr>
            <w:tcW w:w="3081" w:type="dxa"/>
          </w:tcPr>
          <w:p w14:paraId="2411E1E8" w14:textId="77777777" w:rsidR="00107B8A" w:rsidRPr="00173AEE" w:rsidRDefault="00107B8A" w:rsidP="00DA7CDF">
            <w:pPr>
              <w:rPr>
                <w:rFonts w:ascii="Times New Roman" w:hAnsi="Times New Roman" w:cs="Times New Roman"/>
                <w:sz w:val="24"/>
                <w:szCs w:val="24"/>
              </w:rPr>
            </w:pPr>
            <w:r w:rsidRPr="00173AEE">
              <w:rPr>
                <w:rFonts w:ascii="Times New Roman" w:hAnsi="Times New Roman" w:cs="Times New Roman"/>
                <w:sz w:val="24"/>
                <w:szCs w:val="24"/>
              </w:rPr>
              <w:t>1500+</w:t>
            </w:r>
          </w:p>
        </w:tc>
      </w:tr>
      <w:tr w:rsidR="00107B8A" w:rsidRPr="00173AEE" w14:paraId="3643D6D7" w14:textId="77777777" w:rsidTr="00107B8A">
        <w:tc>
          <w:tcPr>
            <w:tcW w:w="3080" w:type="dxa"/>
          </w:tcPr>
          <w:p w14:paraId="6CDC7544" w14:textId="77777777" w:rsidR="00107B8A" w:rsidRPr="00173AEE" w:rsidRDefault="00107B8A" w:rsidP="00DA7CDF">
            <w:pPr>
              <w:rPr>
                <w:rFonts w:ascii="Times New Roman" w:hAnsi="Times New Roman" w:cs="Times New Roman"/>
                <w:sz w:val="24"/>
                <w:szCs w:val="24"/>
              </w:rPr>
            </w:pPr>
            <w:r w:rsidRPr="00173AEE">
              <w:rPr>
                <w:rFonts w:ascii="Times New Roman" w:hAnsi="Times New Roman" w:cs="Times New Roman"/>
                <w:sz w:val="24"/>
                <w:szCs w:val="24"/>
              </w:rPr>
              <w:t>Now</w:t>
            </w:r>
          </w:p>
        </w:tc>
        <w:tc>
          <w:tcPr>
            <w:tcW w:w="3081" w:type="dxa"/>
          </w:tcPr>
          <w:p w14:paraId="608B973B" w14:textId="77777777" w:rsidR="00107B8A" w:rsidRPr="00173AEE" w:rsidRDefault="00107B8A" w:rsidP="000328BE">
            <w:pPr>
              <w:rPr>
                <w:rFonts w:ascii="Times New Roman" w:hAnsi="Times New Roman" w:cs="Times New Roman"/>
                <w:sz w:val="24"/>
                <w:szCs w:val="24"/>
              </w:rPr>
            </w:pPr>
            <w:r w:rsidRPr="00173AEE">
              <w:rPr>
                <w:rFonts w:ascii="Times New Roman" w:hAnsi="Times New Roman" w:cs="Times New Roman"/>
                <w:sz w:val="24"/>
                <w:szCs w:val="24"/>
              </w:rPr>
              <w:t xml:space="preserve">NET HD subscribers </w:t>
            </w:r>
          </w:p>
        </w:tc>
        <w:tc>
          <w:tcPr>
            <w:tcW w:w="3081" w:type="dxa"/>
          </w:tcPr>
          <w:p w14:paraId="66359111" w14:textId="77777777" w:rsidR="00107B8A" w:rsidRPr="00173AEE" w:rsidRDefault="00107B8A" w:rsidP="000328BE">
            <w:pPr>
              <w:rPr>
                <w:rFonts w:ascii="Times New Roman" w:hAnsi="Times New Roman" w:cs="Times New Roman"/>
                <w:sz w:val="24"/>
                <w:szCs w:val="24"/>
              </w:rPr>
            </w:pPr>
            <w:r w:rsidRPr="00173AEE">
              <w:rPr>
                <w:rFonts w:ascii="Times New Roman" w:hAnsi="Times New Roman" w:cs="Times New Roman"/>
                <w:sz w:val="24"/>
                <w:szCs w:val="24"/>
              </w:rPr>
              <w:t>Free / from $1.30 per title</w:t>
            </w:r>
          </w:p>
        </w:tc>
        <w:tc>
          <w:tcPr>
            <w:tcW w:w="3081" w:type="dxa"/>
          </w:tcPr>
          <w:p w14:paraId="300B22D3" w14:textId="77777777" w:rsidR="00107B8A" w:rsidRPr="00173AEE" w:rsidRDefault="00107B8A" w:rsidP="00DA7CDF">
            <w:pPr>
              <w:rPr>
                <w:rFonts w:ascii="Times New Roman" w:hAnsi="Times New Roman" w:cs="Times New Roman"/>
                <w:sz w:val="24"/>
                <w:szCs w:val="24"/>
              </w:rPr>
            </w:pPr>
            <w:r w:rsidRPr="00173AEE">
              <w:rPr>
                <w:rFonts w:ascii="Times New Roman" w:hAnsi="Times New Roman" w:cs="Times New Roman"/>
                <w:sz w:val="24"/>
                <w:szCs w:val="24"/>
              </w:rPr>
              <w:t>20,000+</w:t>
            </w:r>
          </w:p>
        </w:tc>
      </w:tr>
      <w:tr w:rsidR="00107B8A" w:rsidRPr="00173AEE" w14:paraId="5F898FBA" w14:textId="77777777" w:rsidTr="00107B8A">
        <w:tc>
          <w:tcPr>
            <w:tcW w:w="3080" w:type="dxa"/>
          </w:tcPr>
          <w:p w14:paraId="6395B5F1" w14:textId="77777777" w:rsidR="00107B8A" w:rsidRPr="00173AEE" w:rsidRDefault="00107B8A" w:rsidP="00DA7CDF">
            <w:pPr>
              <w:rPr>
                <w:rFonts w:ascii="Times New Roman" w:hAnsi="Times New Roman" w:cs="Times New Roman"/>
                <w:sz w:val="24"/>
                <w:szCs w:val="24"/>
              </w:rPr>
            </w:pPr>
            <w:r w:rsidRPr="00173AEE">
              <w:rPr>
                <w:rFonts w:ascii="Times New Roman" w:hAnsi="Times New Roman" w:cs="Times New Roman"/>
                <w:sz w:val="24"/>
                <w:szCs w:val="24"/>
              </w:rPr>
              <w:t>Cine Sky HD</w:t>
            </w:r>
          </w:p>
        </w:tc>
        <w:tc>
          <w:tcPr>
            <w:tcW w:w="3081" w:type="dxa"/>
          </w:tcPr>
          <w:p w14:paraId="0171D577" w14:textId="77777777" w:rsidR="00107B8A" w:rsidRPr="00173AEE" w:rsidRDefault="00107B8A" w:rsidP="000328BE">
            <w:pPr>
              <w:rPr>
                <w:rFonts w:ascii="Times New Roman" w:hAnsi="Times New Roman" w:cs="Times New Roman"/>
                <w:sz w:val="24"/>
                <w:szCs w:val="24"/>
              </w:rPr>
            </w:pPr>
            <w:r w:rsidRPr="00173AEE">
              <w:rPr>
                <w:rFonts w:ascii="Times New Roman" w:hAnsi="Times New Roman" w:cs="Times New Roman"/>
                <w:sz w:val="24"/>
                <w:szCs w:val="24"/>
              </w:rPr>
              <w:t xml:space="preserve">Sky HDTV subscribers </w:t>
            </w:r>
          </w:p>
        </w:tc>
        <w:tc>
          <w:tcPr>
            <w:tcW w:w="3081" w:type="dxa"/>
          </w:tcPr>
          <w:p w14:paraId="0716F3D3" w14:textId="77777777" w:rsidR="00107B8A" w:rsidRPr="00173AEE" w:rsidRDefault="00107B8A" w:rsidP="00DA7CDF">
            <w:pPr>
              <w:rPr>
                <w:rFonts w:ascii="Times New Roman" w:hAnsi="Times New Roman" w:cs="Times New Roman"/>
                <w:sz w:val="24"/>
                <w:szCs w:val="24"/>
              </w:rPr>
            </w:pPr>
            <w:r w:rsidRPr="00173AEE">
              <w:rPr>
                <w:rFonts w:ascii="Times New Roman" w:hAnsi="Times New Roman" w:cs="Times New Roman"/>
                <w:sz w:val="24"/>
                <w:szCs w:val="24"/>
              </w:rPr>
              <w:t>From $3.30 per title</w:t>
            </w:r>
          </w:p>
        </w:tc>
        <w:tc>
          <w:tcPr>
            <w:tcW w:w="3081" w:type="dxa"/>
          </w:tcPr>
          <w:p w14:paraId="1694A4F9" w14:textId="77777777" w:rsidR="00107B8A" w:rsidRPr="00173AEE" w:rsidRDefault="00107B8A" w:rsidP="00DA7CDF">
            <w:pPr>
              <w:rPr>
                <w:rFonts w:ascii="Times New Roman" w:hAnsi="Times New Roman" w:cs="Times New Roman"/>
                <w:sz w:val="24"/>
                <w:szCs w:val="24"/>
              </w:rPr>
            </w:pPr>
            <w:r w:rsidRPr="00173AEE">
              <w:rPr>
                <w:rFonts w:ascii="Times New Roman" w:hAnsi="Times New Roman" w:cs="Times New Roman"/>
                <w:sz w:val="24"/>
                <w:szCs w:val="24"/>
              </w:rPr>
              <w:t>36</w:t>
            </w:r>
          </w:p>
        </w:tc>
      </w:tr>
      <w:tr w:rsidR="00107B8A" w:rsidRPr="00173AEE" w14:paraId="18ABAB44" w14:textId="77777777" w:rsidTr="00107B8A">
        <w:tc>
          <w:tcPr>
            <w:tcW w:w="3080" w:type="dxa"/>
          </w:tcPr>
          <w:p w14:paraId="3B5BBBA8" w14:textId="77777777" w:rsidR="00107B8A" w:rsidRPr="00173AEE" w:rsidRDefault="00107B8A" w:rsidP="00DA7CDF">
            <w:pPr>
              <w:rPr>
                <w:rFonts w:ascii="Times New Roman" w:hAnsi="Times New Roman" w:cs="Times New Roman"/>
                <w:sz w:val="24"/>
                <w:szCs w:val="24"/>
              </w:rPr>
            </w:pPr>
            <w:r w:rsidRPr="00173AEE">
              <w:rPr>
                <w:rFonts w:ascii="Times New Roman" w:hAnsi="Times New Roman" w:cs="Times New Roman"/>
                <w:sz w:val="24"/>
                <w:szCs w:val="24"/>
              </w:rPr>
              <w:t>Sky Online</w:t>
            </w:r>
          </w:p>
        </w:tc>
        <w:tc>
          <w:tcPr>
            <w:tcW w:w="3081" w:type="dxa"/>
          </w:tcPr>
          <w:p w14:paraId="493AFF89" w14:textId="77777777" w:rsidR="00107B8A" w:rsidRPr="00173AEE" w:rsidRDefault="00107B8A" w:rsidP="00DA7CDF">
            <w:pPr>
              <w:rPr>
                <w:rFonts w:ascii="Times New Roman" w:hAnsi="Times New Roman" w:cs="Times New Roman"/>
                <w:sz w:val="24"/>
                <w:szCs w:val="24"/>
              </w:rPr>
            </w:pPr>
            <w:r w:rsidRPr="00173AEE">
              <w:rPr>
                <w:rFonts w:ascii="Times New Roman" w:hAnsi="Times New Roman" w:cs="Times New Roman"/>
                <w:sz w:val="24"/>
                <w:szCs w:val="24"/>
              </w:rPr>
              <w:t xml:space="preserve">Sky subscribers </w:t>
            </w:r>
          </w:p>
        </w:tc>
        <w:tc>
          <w:tcPr>
            <w:tcW w:w="3081" w:type="dxa"/>
          </w:tcPr>
          <w:p w14:paraId="776A0CFF" w14:textId="77777777" w:rsidR="00107B8A" w:rsidRPr="00173AEE" w:rsidRDefault="00107B8A" w:rsidP="00DA7CDF">
            <w:pPr>
              <w:rPr>
                <w:rFonts w:ascii="Times New Roman" w:hAnsi="Times New Roman" w:cs="Times New Roman"/>
                <w:sz w:val="24"/>
                <w:szCs w:val="24"/>
              </w:rPr>
            </w:pPr>
            <w:r w:rsidRPr="00173AEE">
              <w:rPr>
                <w:rFonts w:ascii="Times New Roman" w:hAnsi="Times New Roman" w:cs="Times New Roman"/>
                <w:sz w:val="24"/>
                <w:szCs w:val="24"/>
              </w:rPr>
              <w:t>$5.20 per month or pay per view</w:t>
            </w:r>
          </w:p>
        </w:tc>
        <w:tc>
          <w:tcPr>
            <w:tcW w:w="3081" w:type="dxa"/>
          </w:tcPr>
          <w:p w14:paraId="3A8197DC" w14:textId="77777777" w:rsidR="00107B8A" w:rsidRPr="00173AEE" w:rsidRDefault="00107B8A" w:rsidP="00DA7CDF">
            <w:pPr>
              <w:rPr>
                <w:rFonts w:ascii="Times New Roman" w:hAnsi="Times New Roman" w:cs="Times New Roman"/>
                <w:sz w:val="24"/>
                <w:szCs w:val="24"/>
              </w:rPr>
            </w:pPr>
            <w:r w:rsidRPr="00173AEE">
              <w:rPr>
                <w:rFonts w:ascii="Times New Roman" w:hAnsi="Times New Roman" w:cs="Times New Roman"/>
                <w:sz w:val="24"/>
                <w:szCs w:val="24"/>
              </w:rPr>
              <w:t>2,300+</w:t>
            </w:r>
          </w:p>
        </w:tc>
      </w:tr>
      <w:tr w:rsidR="00107B8A" w:rsidRPr="00173AEE" w14:paraId="0EB6DF68" w14:textId="77777777" w:rsidTr="00107B8A">
        <w:tc>
          <w:tcPr>
            <w:tcW w:w="3080" w:type="dxa"/>
          </w:tcPr>
          <w:p w14:paraId="0CD6091A" w14:textId="77777777" w:rsidR="00107B8A" w:rsidRPr="00173AEE" w:rsidRDefault="00107B8A" w:rsidP="00DA7CDF">
            <w:pPr>
              <w:rPr>
                <w:rFonts w:ascii="Times New Roman" w:hAnsi="Times New Roman" w:cs="Times New Roman"/>
                <w:sz w:val="24"/>
                <w:szCs w:val="24"/>
              </w:rPr>
            </w:pPr>
            <w:r w:rsidRPr="00173AEE">
              <w:rPr>
                <w:rFonts w:ascii="Times New Roman" w:hAnsi="Times New Roman" w:cs="Times New Roman"/>
                <w:sz w:val="24"/>
                <w:szCs w:val="24"/>
              </w:rPr>
              <w:t>Vivo Play</w:t>
            </w:r>
          </w:p>
        </w:tc>
        <w:tc>
          <w:tcPr>
            <w:tcW w:w="3081" w:type="dxa"/>
          </w:tcPr>
          <w:p w14:paraId="0A27E32B" w14:textId="77777777" w:rsidR="00107B8A" w:rsidRPr="00173AEE" w:rsidRDefault="00107B8A" w:rsidP="00DA7CDF">
            <w:pPr>
              <w:rPr>
                <w:rFonts w:ascii="Times New Roman" w:hAnsi="Times New Roman" w:cs="Times New Roman"/>
                <w:sz w:val="24"/>
                <w:szCs w:val="24"/>
              </w:rPr>
            </w:pPr>
            <w:r w:rsidRPr="00173AEE">
              <w:rPr>
                <w:rFonts w:ascii="Times New Roman" w:hAnsi="Times New Roman" w:cs="Times New Roman"/>
                <w:sz w:val="24"/>
                <w:szCs w:val="24"/>
              </w:rPr>
              <w:t>Available to the general public</w:t>
            </w:r>
          </w:p>
        </w:tc>
        <w:tc>
          <w:tcPr>
            <w:tcW w:w="3081" w:type="dxa"/>
          </w:tcPr>
          <w:p w14:paraId="3742AF5B" w14:textId="77777777" w:rsidR="00107B8A" w:rsidRPr="00173AEE" w:rsidRDefault="00107B8A" w:rsidP="00DA7CDF">
            <w:pPr>
              <w:rPr>
                <w:rFonts w:ascii="Times New Roman" w:hAnsi="Times New Roman" w:cs="Times New Roman"/>
                <w:sz w:val="24"/>
                <w:szCs w:val="24"/>
              </w:rPr>
            </w:pPr>
            <w:r w:rsidRPr="00173AEE">
              <w:rPr>
                <w:rFonts w:ascii="Times New Roman" w:hAnsi="Times New Roman" w:cs="Times New Roman"/>
                <w:sz w:val="24"/>
                <w:szCs w:val="24"/>
              </w:rPr>
              <w:t>$5.20 per month</w:t>
            </w:r>
          </w:p>
        </w:tc>
        <w:tc>
          <w:tcPr>
            <w:tcW w:w="3081" w:type="dxa"/>
          </w:tcPr>
          <w:p w14:paraId="144DFB85" w14:textId="77777777" w:rsidR="00107B8A" w:rsidRPr="00173AEE" w:rsidRDefault="00107B8A" w:rsidP="00DA7CDF">
            <w:pPr>
              <w:rPr>
                <w:rFonts w:ascii="Times New Roman" w:hAnsi="Times New Roman" w:cs="Times New Roman"/>
                <w:sz w:val="24"/>
                <w:szCs w:val="24"/>
              </w:rPr>
            </w:pPr>
            <w:r w:rsidRPr="00173AEE">
              <w:rPr>
                <w:rFonts w:ascii="Times New Roman" w:hAnsi="Times New Roman" w:cs="Times New Roman"/>
                <w:sz w:val="24"/>
                <w:szCs w:val="24"/>
              </w:rPr>
              <w:t>5000</w:t>
            </w:r>
          </w:p>
        </w:tc>
      </w:tr>
      <w:tr w:rsidR="00107B8A" w:rsidRPr="00173AEE" w14:paraId="58CF4BB1" w14:textId="77777777" w:rsidTr="00107B8A">
        <w:tc>
          <w:tcPr>
            <w:tcW w:w="3080" w:type="dxa"/>
          </w:tcPr>
          <w:p w14:paraId="18A55434" w14:textId="77777777" w:rsidR="00107B8A" w:rsidRPr="00173AEE" w:rsidRDefault="00107B8A" w:rsidP="00DA7CDF">
            <w:pPr>
              <w:rPr>
                <w:rFonts w:ascii="Times New Roman" w:hAnsi="Times New Roman" w:cs="Times New Roman"/>
                <w:sz w:val="24"/>
                <w:szCs w:val="24"/>
              </w:rPr>
            </w:pPr>
            <w:r w:rsidRPr="00173AEE">
              <w:rPr>
                <w:rFonts w:ascii="Times New Roman" w:hAnsi="Times New Roman" w:cs="Times New Roman"/>
                <w:sz w:val="24"/>
                <w:szCs w:val="24"/>
              </w:rPr>
              <w:t>GVT on demand</w:t>
            </w:r>
          </w:p>
        </w:tc>
        <w:tc>
          <w:tcPr>
            <w:tcW w:w="3081" w:type="dxa"/>
          </w:tcPr>
          <w:p w14:paraId="199C03F1" w14:textId="77777777" w:rsidR="00107B8A" w:rsidRPr="00173AEE" w:rsidRDefault="00107B8A" w:rsidP="00107B8A">
            <w:pPr>
              <w:rPr>
                <w:rFonts w:ascii="Times New Roman" w:hAnsi="Times New Roman" w:cs="Times New Roman"/>
                <w:sz w:val="24"/>
                <w:szCs w:val="24"/>
              </w:rPr>
            </w:pPr>
            <w:r w:rsidRPr="00173AEE">
              <w:rPr>
                <w:rFonts w:ascii="Times New Roman" w:hAnsi="Times New Roman" w:cs="Times New Roman"/>
                <w:sz w:val="24"/>
                <w:szCs w:val="24"/>
              </w:rPr>
              <w:t>GVT subscribers only</w:t>
            </w:r>
          </w:p>
        </w:tc>
        <w:tc>
          <w:tcPr>
            <w:tcW w:w="3081" w:type="dxa"/>
          </w:tcPr>
          <w:p w14:paraId="114FFF1C" w14:textId="77777777" w:rsidR="00107B8A" w:rsidRPr="00173AEE" w:rsidRDefault="00107B8A" w:rsidP="000C31D8">
            <w:pPr>
              <w:rPr>
                <w:rFonts w:ascii="Times New Roman" w:hAnsi="Times New Roman" w:cs="Times New Roman"/>
                <w:sz w:val="24"/>
                <w:szCs w:val="24"/>
              </w:rPr>
            </w:pPr>
            <w:r w:rsidRPr="00173AEE">
              <w:rPr>
                <w:rFonts w:ascii="Times New Roman" w:hAnsi="Times New Roman" w:cs="Times New Roman"/>
                <w:sz w:val="24"/>
                <w:szCs w:val="24"/>
              </w:rPr>
              <w:t>Free / $1 per video</w:t>
            </w:r>
          </w:p>
        </w:tc>
        <w:tc>
          <w:tcPr>
            <w:tcW w:w="3081" w:type="dxa"/>
          </w:tcPr>
          <w:p w14:paraId="44FA7E62" w14:textId="77777777" w:rsidR="00107B8A" w:rsidRPr="00173AEE" w:rsidRDefault="00107B8A" w:rsidP="00DA7CDF">
            <w:pPr>
              <w:rPr>
                <w:rFonts w:ascii="Times New Roman" w:hAnsi="Times New Roman" w:cs="Times New Roman"/>
                <w:sz w:val="24"/>
                <w:szCs w:val="24"/>
              </w:rPr>
            </w:pPr>
            <w:r w:rsidRPr="00173AEE">
              <w:rPr>
                <w:rFonts w:ascii="Times New Roman" w:hAnsi="Times New Roman" w:cs="Times New Roman"/>
                <w:sz w:val="24"/>
                <w:szCs w:val="24"/>
              </w:rPr>
              <w:t>5000</w:t>
            </w:r>
          </w:p>
        </w:tc>
      </w:tr>
      <w:tr w:rsidR="00107B8A" w:rsidRPr="00173AEE" w14:paraId="5F746B4B" w14:textId="77777777" w:rsidTr="00107B8A">
        <w:tc>
          <w:tcPr>
            <w:tcW w:w="3080" w:type="dxa"/>
          </w:tcPr>
          <w:p w14:paraId="2397BA31" w14:textId="77777777" w:rsidR="00107B8A" w:rsidRPr="00173AEE" w:rsidRDefault="00107B8A" w:rsidP="00DA7CDF">
            <w:pPr>
              <w:rPr>
                <w:rFonts w:ascii="Times New Roman" w:hAnsi="Times New Roman" w:cs="Times New Roman"/>
                <w:sz w:val="24"/>
                <w:szCs w:val="24"/>
              </w:rPr>
            </w:pPr>
            <w:r w:rsidRPr="00173AEE">
              <w:rPr>
                <w:rFonts w:ascii="Times New Roman" w:hAnsi="Times New Roman" w:cs="Times New Roman"/>
                <w:sz w:val="24"/>
                <w:szCs w:val="24"/>
              </w:rPr>
              <w:t>ClaroVideo</w:t>
            </w:r>
          </w:p>
        </w:tc>
        <w:tc>
          <w:tcPr>
            <w:tcW w:w="3081" w:type="dxa"/>
          </w:tcPr>
          <w:p w14:paraId="0ECEAB11" w14:textId="77777777" w:rsidR="00107B8A" w:rsidRPr="00173AEE" w:rsidRDefault="00107B8A" w:rsidP="000328BE">
            <w:pPr>
              <w:rPr>
                <w:rFonts w:ascii="Times New Roman" w:hAnsi="Times New Roman" w:cs="Times New Roman"/>
                <w:sz w:val="24"/>
                <w:szCs w:val="24"/>
              </w:rPr>
            </w:pPr>
            <w:r w:rsidRPr="00173AEE">
              <w:rPr>
                <w:rFonts w:ascii="Times New Roman" w:hAnsi="Times New Roman" w:cs="Times New Roman"/>
                <w:sz w:val="24"/>
                <w:szCs w:val="24"/>
              </w:rPr>
              <w:t>Available to the general public</w:t>
            </w:r>
          </w:p>
        </w:tc>
        <w:tc>
          <w:tcPr>
            <w:tcW w:w="3081" w:type="dxa"/>
          </w:tcPr>
          <w:p w14:paraId="298566AC" w14:textId="77777777" w:rsidR="00107B8A" w:rsidRPr="00173AEE" w:rsidRDefault="00107B8A" w:rsidP="000328BE">
            <w:pPr>
              <w:rPr>
                <w:rFonts w:ascii="Times New Roman" w:hAnsi="Times New Roman" w:cs="Times New Roman"/>
                <w:sz w:val="24"/>
                <w:szCs w:val="24"/>
              </w:rPr>
            </w:pPr>
            <w:r w:rsidRPr="00173AEE">
              <w:rPr>
                <w:rFonts w:ascii="Times New Roman" w:hAnsi="Times New Roman" w:cs="Times New Roman"/>
                <w:sz w:val="24"/>
                <w:szCs w:val="24"/>
              </w:rPr>
              <w:t>$4.60 per month or pay per view</w:t>
            </w:r>
          </w:p>
        </w:tc>
        <w:tc>
          <w:tcPr>
            <w:tcW w:w="3081" w:type="dxa"/>
          </w:tcPr>
          <w:p w14:paraId="7DC09080" w14:textId="77777777" w:rsidR="00107B8A" w:rsidRPr="00173AEE" w:rsidRDefault="00107B8A" w:rsidP="00DA7CDF">
            <w:pPr>
              <w:rPr>
                <w:rFonts w:ascii="Times New Roman" w:hAnsi="Times New Roman" w:cs="Times New Roman"/>
                <w:sz w:val="24"/>
                <w:szCs w:val="24"/>
              </w:rPr>
            </w:pPr>
            <w:r w:rsidRPr="00173AEE">
              <w:rPr>
                <w:rFonts w:ascii="Times New Roman" w:hAnsi="Times New Roman" w:cs="Times New Roman"/>
                <w:sz w:val="24"/>
                <w:szCs w:val="24"/>
              </w:rPr>
              <w:t>1200+</w:t>
            </w:r>
          </w:p>
        </w:tc>
      </w:tr>
      <w:tr w:rsidR="00107B8A" w:rsidRPr="00173AEE" w14:paraId="5C23C0E0" w14:textId="77777777" w:rsidTr="00107B8A">
        <w:tc>
          <w:tcPr>
            <w:tcW w:w="3080" w:type="dxa"/>
          </w:tcPr>
          <w:p w14:paraId="10451290" w14:textId="77777777" w:rsidR="00107B8A" w:rsidRPr="00173AEE" w:rsidRDefault="00107B8A" w:rsidP="00DA7CDF">
            <w:pPr>
              <w:rPr>
                <w:rFonts w:ascii="Times New Roman" w:hAnsi="Times New Roman" w:cs="Times New Roman"/>
                <w:sz w:val="24"/>
                <w:szCs w:val="24"/>
              </w:rPr>
            </w:pPr>
            <w:r w:rsidRPr="00173AEE">
              <w:rPr>
                <w:rFonts w:ascii="Times New Roman" w:hAnsi="Times New Roman" w:cs="Times New Roman"/>
                <w:sz w:val="24"/>
                <w:szCs w:val="24"/>
              </w:rPr>
              <w:t>HBOGo</w:t>
            </w:r>
          </w:p>
        </w:tc>
        <w:tc>
          <w:tcPr>
            <w:tcW w:w="3081" w:type="dxa"/>
          </w:tcPr>
          <w:p w14:paraId="44E5CA85" w14:textId="77777777" w:rsidR="00107B8A" w:rsidRPr="00173AEE" w:rsidRDefault="00107B8A" w:rsidP="000C31D8">
            <w:pPr>
              <w:rPr>
                <w:rFonts w:ascii="Times New Roman" w:hAnsi="Times New Roman" w:cs="Times New Roman"/>
                <w:sz w:val="24"/>
                <w:szCs w:val="24"/>
              </w:rPr>
            </w:pPr>
            <w:r w:rsidRPr="00173AEE">
              <w:rPr>
                <w:rFonts w:ascii="Times New Roman" w:hAnsi="Times New Roman" w:cs="Times New Roman"/>
                <w:sz w:val="24"/>
                <w:szCs w:val="24"/>
              </w:rPr>
              <w:t>HBO/Max on Sky subscribers only</w:t>
            </w:r>
          </w:p>
        </w:tc>
        <w:tc>
          <w:tcPr>
            <w:tcW w:w="3081" w:type="dxa"/>
          </w:tcPr>
          <w:p w14:paraId="3E97309A" w14:textId="77777777" w:rsidR="00107B8A" w:rsidRPr="00173AEE" w:rsidRDefault="00107B8A" w:rsidP="000328BE">
            <w:pPr>
              <w:rPr>
                <w:rFonts w:ascii="Times New Roman" w:hAnsi="Times New Roman" w:cs="Times New Roman"/>
                <w:sz w:val="24"/>
                <w:szCs w:val="24"/>
              </w:rPr>
            </w:pPr>
            <w:r w:rsidRPr="00173AEE">
              <w:rPr>
                <w:rFonts w:ascii="Times New Roman" w:hAnsi="Times New Roman" w:cs="Times New Roman"/>
                <w:sz w:val="24"/>
                <w:szCs w:val="24"/>
              </w:rPr>
              <w:t>Free for cable subscribers</w:t>
            </w:r>
          </w:p>
        </w:tc>
        <w:tc>
          <w:tcPr>
            <w:tcW w:w="3081" w:type="dxa"/>
          </w:tcPr>
          <w:p w14:paraId="49304715" w14:textId="77777777" w:rsidR="00107B8A" w:rsidRPr="00173AEE" w:rsidRDefault="00107B8A" w:rsidP="00DA7CDF">
            <w:pPr>
              <w:rPr>
                <w:rFonts w:ascii="Times New Roman" w:hAnsi="Times New Roman" w:cs="Times New Roman"/>
                <w:sz w:val="24"/>
                <w:szCs w:val="24"/>
              </w:rPr>
            </w:pPr>
            <w:r w:rsidRPr="00173AEE">
              <w:rPr>
                <w:rFonts w:ascii="Times New Roman" w:hAnsi="Times New Roman" w:cs="Times New Roman"/>
                <w:sz w:val="24"/>
                <w:szCs w:val="24"/>
              </w:rPr>
              <w:t>1500+</w:t>
            </w:r>
          </w:p>
        </w:tc>
      </w:tr>
      <w:tr w:rsidR="00107B8A" w:rsidRPr="00173AEE" w14:paraId="559D1226" w14:textId="77777777" w:rsidTr="00107B8A">
        <w:tc>
          <w:tcPr>
            <w:tcW w:w="3080" w:type="dxa"/>
          </w:tcPr>
          <w:p w14:paraId="62AB3FD1" w14:textId="77777777" w:rsidR="00107B8A" w:rsidRPr="00173AEE" w:rsidRDefault="00107B8A" w:rsidP="00DA7CDF">
            <w:pPr>
              <w:rPr>
                <w:rFonts w:ascii="Times New Roman" w:hAnsi="Times New Roman" w:cs="Times New Roman"/>
                <w:sz w:val="24"/>
                <w:szCs w:val="24"/>
              </w:rPr>
            </w:pPr>
            <w:r w:rsidRPr="00173AEE">
              <w:rPr>
                <w:rFonts w:ascii="Times New Roman" w:hAnsi="Times New Roman" w:cs="Times New Roman"/>
                <w:sz w:val="24"/>
                <w:szCs w:val="24"/>
              </w:rPr>
              <w:t>Telecine Play</w:t>
            </w:r>
          </w:p>
        </w:tc>
        <w:tc>
          <w:tcPr>
            <w:tcW w:w="3081" w:type="dxa"/>
          </w:tcPr>
          <w:p w14:paraId="5EBC2B16" w14:textId="77777777" w:rsidR="00107B8A" w:rsidRPr="00173AEE" w:rsidRDefault="00107B8A" w:rsidP="000C31D8">
            <w:pPr>
              <w:rPr>
                <w:rFonts w:ascii="Times New Roman" w:hAnsi="Times New Roman" w:cs="Times New Roman"/>
                <w:sz w:val="24"/>
                <w:szCs w:val="24"/>
              </w:rPr>
            </w:pPr>
            <w:r w:rsidRPr="00173AEE">
              <w:rPr>
                <w:rFonts w:ascii="Times New Roman" w:hAnsi="Times New Roman" w:cs="Times New Roman"/>
                <w:sz w:val="24"/>
                <w:szCs w:val="24"/>
              </w:rPr>
              <w:t>Telecine subscribers only</w:t>
            </w:r>
          </w:p>
        </w:tc>
        <w:tc>
          <w:tcPr>
            <w:tcW w:w="3081" w:type="dxa"/>
          </w:tcPr>
          <w:p w14:paraId="73CDD5FD" w14:textId="77777777" w:rsidR="00107B8A" w:rsidRPr="00173AEE" w:rsidRDefault="00107B8A" w:rsidP="000C31D8">
            <w:pPr>
              <w:rPr>
                <w:rFonts w:ascii="Times New Roman" w:hAnsi="Times New Roman" w:cs="Times New Roman"/>
                <w:sz w:val="24"/>
                <w:szCs w:val="24"/>
              </w:rPr>
            </w:pPr>
            <w:r w:rsidRPr="00173AEE">
              <w:rPr>
                <w:rFonts w:ascii="Times New Roman" w:hAnsi="Times New Roman" w:cs="Times New Roman"/>
                <w:sz w:val="24"/>
                <w:szCs w:val="24"/>
              </w:rPr>
              <w:t>Free for cable subscribers</w:t>
            </w:r>
          </w:p>
        </w:tc>
        <w:tc>
          <w:tcPr>
            <w:tcW w:w="3081" w:type="dxa"/>
          </w:tcPr>
          <w:p w14:paraId="3A973370" w14:textId="77777777" w:rsidR="00107B8A" w:rsidRPr="00173AEE" w:rsidRDefault="00107B8A" w:rsidP="00DA7CDF">
            <w:pPr>
              <w:rPr>
                <w:rFonts w:ascii="Times New Roman" w:hAnsi="Times New Roman" w:cs="Times New Roman"/>
                <w:sz w:val="24"/>
                <w:szCs w:val="24"/>
              </w:rPr>
            </w:pPr>
            <w:r w:rsidRPr="00173AEE">
              <w:rPr>
                <w:rFonts w:ascii="Times New Roman" w:hAnsi="Times New Roman" w:cs="Times New Roman"/>
                <w:sz w:val="24"/>
                <w:szCs w:val="24"/>
              </w:rPr>
              <w:t>1500+</w:t>
            </w:r>
          </w:p>
        </w:tc>
      </w:tr>
      <w:tr w:rsidR="00107B8A" w:rsidRPr="00173AEE" w14:paraId="4E7B002D" w14:textId="77777777" w:rsidTr="00107B8A">
        <w:tc>
          <w:tcPr>
            <w:tcW w:w="3080" w:type="dxa"/>
          </w:tcPr>
          <w:p w14:paraId="05CE1A11" w14:textId="77777777" w:rsidR="00107B8A" w:rsidRPr="00173AEE" w:rsidRDefault="00107B8A" w:rsidP="00DA7CDF">
            <w:pPr>
              <w:rPr>
                <w:rFonts w:ascii="Times New Roman" w:hAnsi="Times New Roman" w:cs="Times New Roman"/>
                <w:sz w:val="24"/>
                <w:szCs w:val="24"/>
              </w:rPr>
            </w:pPr>
            <w:r w:rsidRPr="00173AEE">
              <w:rPr>
                <w:rFonts w:ascii="Times New Roman" w:hAnsi="Times New Roman" w:cs="Times New Roman"/>
                <w:sz w:val="24"/>
                <w:szCs w:val="24"/>
              </w:rPr>
              <w:t>Muu</w:t>
            </w:r>
          </w:p>
        </w:tc>
        <w:tc>
          <w:tcPr>
            <w:tcW w:w="3081" w:type="dxa"/>
          </w:tcPr>
          <w:p w14:paraId="4ECAC4FC" w14:textId="77777777" w:rsidR="00107B8A" w:rsidRPr="00173AEE" w:rsidRDefault="00107B8A" w:rsidP="000C31D8">
            <w:pPr>
              <w:rPr>
                <w:rFonts w:ascii="Times New Roman" w:hAnsi="Times New Roman" w:cs="Times New Roman"/>
                <w:sz w:val="24"/>
                <w:szCs w:val="24"/>
              </w:rPr>
            </w:pPr>
            <w:r w:rsidRPr="00173AEE">
              <w:rPr>
                <w:rFonts w:ascii="Times New Roman" w:hAnsi="Times New Roman" w:cs="Times New Roman"/>
                <w:sz w:val="24"/>
                <w:szCs w:val="24"/>
              </w:rPr>
              <w:t>Globasat subscribers only</w:t>
            </w:r>
          </w:p>
        </w:tc>
        <w:tc>
          <w:tcPr>
            <w:tcW w:w="3081" w:type="dxa"/>
          </w:tcPr>
          <w:p w14:paraId="53F3C3F9" w14:textId="77777777" w:rsidR="00107B8A" w:rsidRPr="00173AEE" w:rsidRDefault="00107B8A" w:rsidP="000C31D8">
            <w:pPr>
              <w:rPr>
                <w:rFonts w:ascii="Times New Roman" w:hAnsi="Times New Roman" w:cs="Times New Roman"/>
                <w:sz w:val="24"/>
                <w:szCs w:val="24"/>
              </w:rPr>
            </w:pPr>
            <w:r w:rsidRPr="00173AEE">
              <w:rPr>
                <w:rFonts w:ascii="Times New Roman" w:hAnsi="Times New Roman" w:cs="Times New Roman"/>
                <w:sz w:val="24"/>
                <w:szCs w:val="24"/>
              </w:rPr>
              <w:t>Free for cable subscribers</w:t>
            </w:r>
          </w:p>
        </w:tc>
        <w:tc>
          <w:tcPr>
            <w:tcW w:w="3081" w:type="dxa"/>
          </w:tcPr>
          <w:p w14:paraId="49B20BC9" w14:textId="77777777" w:rsidR="00107B8A" w:rsidRPr="00173AEE" w:rsidRDefault="00107B8A" w:rsidP="00DA7CDF">
            <w:pPr>
              <w:rPr>
                <w:rFonts w:ascii="Times New Roman" w:hAnsi="Times New Roman" w:cs="Times New Roman"/>
                <w:sz w:val="24"/>
                <w:szCs w:val="24"/>
              </w:rPr>
            </w:pPr>
            <w:r w:rsidRPr="00173AEE">
              <w:rPr>
                <w:rFonts w:ascii="Times New Roman" w:hAnsi="Times New Roman" w:cs="Times New Roman"/>
                <w:sz w:val="24"/>
                <w:szCs w:val="24"/>
              </w:rPr>
              <w:t>3000</w:t>
            </w:r>
          </w:p>
        </w:tc>
      </w:tr>
    </w:tbl>
    <w:p w14:paraId="15AF8F45" w14:textId="77777777" w:rsidR="00D6474D" w:rsidRPr="00173AEE" w:rsidRDefault="00D6474D" w:rsidP="00DA7CDF">
      <w:pPr>
        <w:spacing w:after="0" w:line="240" w:lineRule="auto"/>
        <w:rPr>
          <w:rFonts w:ascii="Times New Roman" w:hAnsi="Times New Roman" w:cs="Times New Roman"/>
          <w:sz w:val="24"/>
          <w:szCs w:val="24"/>
        </w:rPr>
      </w:pPr>
    </w:p>
    <w:p w14:paraId="0B17FE72" w14:textId="77777777" w:rsidR="00D6474D" w:rsidRPr="00173AEE" w:rsidRDefault="007E0F6A" w:rsidP="00DA7CDF">
      <w:pPr>
        <w:spacing w:after="0" w:line="240" w:lineRule="auto"/>
        <w:rPr>
          <w:rFonts w:ascii="Times New Roman" w:hAnsi="Times New Roman" w:cs="Times New Roman"/>
          <w:sz w:val="24"/>
          <w:szCs w:val="24"/>
        </w:rPr>
      </w:pPr>
      <w:r w:rsidRPr="00173AEE">
        <w:rPr>
          <w:rFonts w:ascii="Times New Roman" w:hAnsi="Times New Roman" w:cs="Times New Roman"/>
          <w:sz w:val="24"/>
          <w:szCs w:val="24"/>
        </w:rPr>
        <w:t xml:space="preserve">However, </w:t>
      </w:r>
      <w:r w:rsidR="000A3BE0" w:rsidRPr="00173AEE">
        <w:rPr>
          <w:rFonts w:ascii="Times New Roman" w:hAnsi="Times New Roman" w:cs="Times New Roman"/>
          <w:sz w:val="24"/>
          <w:szCs w:val="24"/>
        </w:rPr>
        <w:t xml:space="preserve">despite the proliferation of legal streaming services, </w:t>
      </w:r>
      <w:r w:rsidRPr="00173AEE">
        <w:rPr>
          <w:rFonts w:ascii="Times New Roman" w:hAnsi="Times New Roman" w:cs="Times New Roman"/>
          <w:sz w:val="24"/>
          <w:szCs w:val="24"/>
        </w:rPr>
        <w:t xml:space="preserve">Brazilian </w:t>
      </w:r>
      <w:r w:rsidR="000A3BE0" w:rsidRPr="00173AEE">
        <w:rPr>
          <w:rFonts w:ascii="Times New Roman" w:hAnsi="Times New Roman" w:cs="Times New Roman"/>
          <w:sz w:val="24"/>
          <w:szCs w:val="24"/>
        </w:rPr>
        <w:t xml:space="preserve">internet TV viewing </w:t>
      </w:r>
      <w:r w:rsidRPr="00173AEE">
        <w:rPr>
          <w:rFonts w:ascii="Times New Roman" w:hAnsi="Times New Roman" w:cs="Times New Roman"/>
          <w:sz w:val="24"/>
          <w:szCs w:val="24"/>
        </w:rPr>
        <w:t xml:space="preserve">is still </w:t>
      </w:r>
      <w:r w:rsidR="000A3BE0" w:rsidRPr="00173AEE">
        <w:rPr>
          <w:rFonts w:ascii="Times New Roman" w:hAnsi="Times New Roman" w:cs="Times New Roman"/>
          <w:sz w:val="24"/>
          <w:szCs w:val="24"/>
        </w:rPr>
        <w:t xml:space="preserve">substantially informal in nature. Like the vibrant pirate DVD economy, </w:t>
      </w:r>
      <w:r w:rsidR="000F2C82" w:rsidRPr="00173AEE">
        <w:rPr>
          <w:rFonts w:ascii="Times New Roman" w:hAnsi="Times New Roman" w:cs="Times New Roman"/>
          <w:sz w:val="24"/>
          <w:szCs w:val="24"/>
        </w:rPr>
        <w:t xml:space="preserve">which is still a strong feature of Brazil’s urban streetscapes, unauthorized TV streaming and downloading is a mainstream </w:t>
      </w:r>
      <w:r w:rsidR="00C7539C" w:rsidRPr="00173AEE">
        <w:rPr>
          <w:rFonts w:ascii="Times New Roman" w:hAnsi="Times New Roman" w:cs="Times New Roman"/>
          <w:sz w:val="24"/>
          <w:szCs w:val="24"/>
        </w:rPr>
        <w:t>practice</w:t>
      </w:r>
      <w:r w:rsidR="000F2C82" w:rsidRPr="00173AEE">
        <w:rPr>
          <w:rFonts w:ascii="Times New Roman" w:hAnsi="Times New Roman" w:cs="Times New Roman"/>
          <w:sz w:val="24"/>
          <w:szCs w:val="24"/>
        </w:rPr>
        <w:t>.</w:t>
      </w:r>
    </w:p>
    <w:p w14:paraId="32890D9E" w14:textId="77777777" w:rsidR="00D6474D" w:rsidRPr="00173AEE" w:rsidRDefault="00D6474D" w:rsidP="00DA7CDF">
      <w:pPr>
        <w:spacing w:after="0" w:line="240" w:lineRule="auto"/>
        <w:rPr>
          <w:rFonts w:ascii="Times New Roman" w:hAnsi="Times New Roman" w:cs="Times New Roman"/>
          <w:sz w:val="24"/>
          <w:szCs w:val="24"/>
        </w:rPr>
      </w:pPr>
    </w:p>
    <w:p w14:paraId="68A59959" w14:textId="6B67D601" w:rsidR="00D25592" w:rsidRPr="00173AEE" w:rsidRDefault="00D25592">
      <w:pPr>
        <w:spacing w:after="0" w:line="240" w:lineRule="auto"/>
        <w:rPr>
          <w:rFonts w:ascii="Times New Roman" w:hAnsi="Times New Roman" w:cs="Times New Roman"/>
          <w:sz w:val="24"/>
          <w:szCs w:val="24"/>
          <w:lang w:val="en-US"/>
        </w:rPr>
      </w:pPr>
      <w:r w:rsidRPr="00173AEE">
        <w:rPr>
          <w:rFonts w:ascii="Times New Roman" w:hAnsi="Times New Roman" w:cs="Times New Roman"/>
          <w:sz w:val="24"/>
          <w:szCs w:val="24"/>
        </w:rPr>
        <w:t xml:space="preserve">On the internet, it is possible to find a great number of user-led informal video </w:t>
      </w:r>
      <w:r w:rsidR="000F2C82" w:rsidRPr="00173AEE">
        <w:rPr>
          <w:rFonts w:ascii="Times New Roman" w:hAnsi="Times New Roman" w:cs="Times New Roman"/>
          <w:sz w:val="24"/>
          <w:szCs w:val="24"/>
        </w:rPr>
        <w:t xml:space="preserve">networks </w:t>
      </w:r>
      <w:r w:rsidRPr="00173AEE">
        <w:rPr>
          <w:rFonts w:ascii="Times New Roman" w:hAnsi="Times New Roman" w:cs="Times New Roman"/>
          <w:sz w:val="24"/>
          <w:szCs w:val="24"/>
        </w:rPr>
        <w:t>provided by Brazilian audiences</w:t>
      </w:r>
      <w:r w:rsidR="000F2C82" w:rsidRPr="00173AEE">
        <w:rPr>
          <w:rFonts w:ascii="Times New Roman" w:hAnsi="Times New Roman" w:cs="Times New Roman"/>
          <w:sz w:val="24"/>
          <w:szCs w:val="24"/>
        </w:rPr>
        <w:t>. T</w:t>
      </w:r>
      <w:r w:rsidR="008337DB" w:rsidRPr="00173AEE">
        <w:rPr>
          <w:rFonts w:ascii="Times New Roman" w:hAnsi="Times New Roman" w:cs="Times New Roman"/>
          <w:sz w:val="24"/>
          <w:szCs w:val="24"/>
        </w:rPr>
        <w:t xml:space="preserve">orrents, </w:t>
      </w:r>
      <w:r w:rsidR="000F2C82" w:rsidRPr="00173AEE">
        <w:rPr>
          <w:rFonts w:ascii="Times New Roman" w:hAnsi="Times New Roman" w:cs="Times New Roman"/>
          <w:sz w:val="24"/>
          <w:szCs w:val="24"/>
        </w:rPr>
        <w:t xml:space="preserve">still the most popular </w:t>
      </w:r>
      <w:r w:rsidR="008337DB" w:rsidRPr="00173AEE">
        <w:rPr>
          <w:rFonts w:ascii="Times New Roman" w:hAnsi="Times New Roman" w:cs="Times New Roman"/>
          <w:sz w:val="24"/>
          <w:szCs w:val="24"/>
        </w:rPr>
        <w:t xml:space="preserve">option in Brazil, can be easily accessed from major trackers like The Pirate Bay as well as </w:t>
      </w:r>
      <w:r w:rsidRPr="00173AEE">
        <w:rPr>
          <w:rFonts w:ascii="Times New Roman" w:hAnsi="Times New Roman" w:cs="Times New Roman"/>
          <w:sz w:val="24"/>
          <w:szCs w:val="24"/>
        </w:rPr>
        <w:t xml:space="preserve">numerous </w:t>
      </w:r>
      <w:r w:rsidR="008337DB" w:rsidRPr="00173AEE">
        <w:rPr>
          <w:rFonts w:ascii="Times New Roman" w:hAnsi="Times New Roman" w:cs="Times New Roman"/>
          <w:sz w:val="24"/>
          <w:szCs w:val="24"/>
        </w:rPr>
        <w:t xml:space="preserve">local </w:t>
      </w:r>
      <w:r w:rsidRPr="00173AEE">
        <w:rPr>
          <w:rFonts w:ascii="Times New Roman" w:hAnsi="Times New Roman" w:cs="Times New Roman"/>
          <w:sz w:val="24"/>
          <w:szCs w:val="24"/>
        </w:rPr>
        <w:t xml:space="preserve">websites, such as </w:t>
      </w:r>
      <w:r w:rsidR="00E96850" w:rsidRPr="00173AEE">
        <w:rPr>
          <w:rFonts w:ascii="Times New Roman" w:hAnsi="Times New Roman" w:cs="Times New Roman"/>
          <w:sz w:val="24"/>
          <w:szCs w:val="24"/>
        </w:rPr>
        <w:t>F</w:t>
      </w:r>
      <w:r w:rsidRPr="00173AEE">
        <w:rPr>
          <w:rFonts w:ascii="Times New Roman" w:hAnsi="Times New Roman" w:cs="Times New Roman"/>
          <w:sz w:val="24"/>
          <w:szCs w:val="24"/>
        </w:rPr>
        <w:t>ilmesviatorrents.com.br which maintain</w:t>
      </w:r>
      <w:r w:rsidR="00E96850" w:rsidRPr="00173AEE">
        <w:rPr>
          <w:rFonts w:ascii="Times New Roman" w:hAnsi="Times New Roman" w:cs="Times New Roman"/>
          <w:sz w:val="24"/>
          <w:szCs w:val="24"/>
        </w:rPr>
        <w:t>s</w:t>
      </w:r>
      <w:r w:rsidRPr="00173AEE">
        <w:rPr>
          <w:rFonts w:ascii="Times New Roman" w:hAnsi="Times New Roman" w:cs="Times New Roman"/>
          <w:sz w:val="24"/>
          <w:szCs w:val="24"/>
        </w:rPr>
        <w:t xml:space="preserve"> an organized database of films, television shows and </w:t>
      </w:r>
      <w:r w:rsidR="008337DB" w:rsidRPr="00173AEE">
        <w:rPr>
          <w:rFonts w:ascii="Times New Roman" w:hAnsi="Times New Roman" w:cs="Times New Roman"/>
          <w:sz w:val="24"/>
          <w:szCs w:val="24"/>
        </w:rPr>
        <w:t>a</w:t>
      </w:r>
      <w:r w:rsidRPr="00173AEE">
        <w:rPr>
          <w:rFonts w:ascii="Times New Roman" w:hAnsi="Times New Roman" w:cs="Times New Roman"/>
          <w:sz w:val="24"/>
          <w:szCs w:val="24"/>
        </w:rPr>
        <w:t>nime.</w:t>
      </w:r>
      <w:r w:rsidR="008337DB" w:rsidRPr="00173AEE">
        <w:rPr>
          <w:rFonts w:ascii="Times New Roman" w:hAnsi="Times New Roman" w:cs="Times New Roman"/>
          <w:sz w:val="24"/>
          <w:szCs w:val="24"/>
        </w:rPr>
        <w:t xml:space="preserve"> File-hosting websites and cloud storage platforms are also used to share video content, with catalogues </w:t>
      </w:r>
      <w:r w:rsidRPr="00173AEE">
        <w:rPr>
          <w:rFonts w:ascii="Times New Roman" w:hAnsi="Times New Roman" w:cs="Times New Roman"/>
          <w:sz w:val="24"/>
          <w:szCs w:val="24"/>
        </w:rPr>
        <w:t>organized by title, season and episode number. Generally, they are offered with subtitles in Portuguese.</w:t>
      </w:r>
      <w:r w:rsidR="00E96850" w:rsidRPr="00173AEE">
        <w:rPr>
          <w:rFonts w:ascii="Times New Roman" w:hAnsi="Times New Roman" w:cs="Times New Roman"/>
          <w:sz w:val="24"/>
          <w:szCs w:val="24"/>
        </w:rPr>
        <w:t xml:space="preserve"> </w:t>
      </w:r>
      <w:r w:rsidR="00DA431A" w:rsidRPr="00173AEE">
        <w:rPr>
          <w:rFonts w:ascii="Times New Roman" w:hAnsi="Times New Roman" w:cs="Times New Roman"/>
          <w:sz w:val="24"/>
          <w:szCs w:val="24"/>
        </w:rPr>
        <w:t xml:space="preserve">Brazilian internet culture has also produced sophisticated fan-driven translation systems. </w:t>
      </w:r>
      <w:r w:rsidR="00E96850" w:rsidRPr="00173AEE">
        <w:rPr>
          <w:rFonts w:ascii="Times New Roman" w:hAnsi="Times New Roman" w:cs="Times New Roman"/>
          <w:sz w:val="24"/>
          <w:szCs w:val="24"/>
        </w:rPr>
        <w:t xml:space="preserve">The </w:t>
      </w:r>
      <w:r w:rsidR="00DA431A" w:rsidRPr="00173AEE">
        <w:rPr>
          <w:rFonts w:ascii="Times New Roman" w:hAnsi="Times New Roman" w:cs="Times New Roman"/>
          <w:i/>
          <w:sz w:val="24"/>
          <w:szCs w:val="24"/>
        </w:rPr>
        <w:t xml:space="preserve">legender </w:t>
      </w:r>
      <w:r w:rsidR="00DA431A" w:rsidRPr="00173AEE">
        <w:rPr>
          <w:rFonts w:ascii="Times New Roman" w:hAnsi="Times New Roman" w:cs="Times New Roman"/>
          <w:sz w:val="24"/>
          <w:szCs w:val="24"/>
        </w:rPr>
        <w:t xml:space="preserve">(fansubber) </w:t>
      </w:r>
      <w:r w:rsidR="00E96850" w:rsidRPr="00173AEE">
        <w:rPr>
          <w:rFonts w:ascii="Times New Roman" w:hAnsi="Times New Roman" w:cs="Times New Roman"/>
          <w:sz w:val="24"/>
          <w:szCs w:val="24"/>
        </w:rPr>
        <w:t xml:space="preserve">community </w:t>
      </w:r>
      <w:r w:rsidRPr="00173AEE">
        <w:rPr>
          <w:rFonts w:ascii="Times New Roman" w:hAnsi="Times New Roman" w:cs="Times New Roman"/>
          <w:sz w:val="24"/>
          <w:szCs w:val="24"/>
          <w:lang w:val="en-US"/>
        </w:rPr>
        <w:t>translate</w:t>
      </w:r>
      <w:r w:rsidR="00E96850" w:rsidRPr="00173AEE">
        <w:rPr>
          <w:rFonts w:ascii="Times New Roman" w:hAnsi="Times New Roman" w:cs="Times New Roman"/>
          <w:sz w:val="24"/>
          <w:szCs w:val="24"/>
          <w:lang w:val="en-US"/>
        </w:rPr>
        <w:t>s</w:t>
      </w:r>
      <w:r w:rsidRPr="00173AEE">
        <w:rPr>
          <w:rFonts w:ascii="Times New Roman" w:hAnsi="Times New Roman" w:cs="Times New Roman"/>
          <w:sz w:val="24"/>
          <w:szCs w:val="24"/>
          <w:lang w:val="en-US"/>
        </w:rPr>
        <w:t xml:space="preserve"> Western television shows and films, mostly from the US and UK, into Brazilian Portuguese</w:t>
      </w:r>
      <w:r w:rsidR="00E96850" w:rsidRPr="00173AEE">
        <w:rPr>
          <w:rFonts w:ascii="Times New Roman" w:hAnsi="Times New Roman" w:cs="Times New Roman"/>
          <w:sz w:val="24"/>
          <w:szCs w:val="24"/>
          <w:lang w:val="en-US"/>
        </w:rPr>
        <w:t xml:space="preserve">.  </w:t>
      </w:r>
    </w:p>
    <w:p w14:paraId="33F8DD99" w14:textId="77777777" w:rsidR="00E96850" w:rsidRPr="00173AEE" w:rsidRDefault="00E96850">
      <w:pPr>
        <w:spacing w:after="0" w:line="240" w:lineRule="auto"/>
        <w:rPr>
          <w:rFonts w:ascii="Times New Roman" w:hAnsi="Times New Roman" w:cs="Times New Roman"/>
          <w:sz w:val="24"/>
          <w:szCs w:val="24"/>
        </w:rPr>
      </w:pPr>
    </w:p>
    <w:p w14:paraId="0998384F" w14:textId="04882585" w:rsidR="006A3C2F" w:rsidRPr="00173AEE" w:rsidRDefault="00C7539C" w:rsidP="00D25592">
      <w:pPr>
        <w:spacing w:after="0" w:line="240" w:lineRule="auto"/>
        <w:rPr>
          <w:rFonts w:ascii="Times New Roman" w:eastAsia="Times New Roman" w:hAnsi="Times New Roman" w:cs="Times New Roman"/>
          <w:sz w:val="24"/>
          <w:szCs w:val="24"/>
          <w:lang w:eastAsia="en-AU"/>
        </w:rPr>
      </w:pPr>
      <w:r w:rsidRPr="00173AEE">
        <w:rPr>
          <w:rFonts w:ascii="Times New Roman" w:hAnsi="Times New Roman" w:cs="Times New Roman"/>
          <w:sz w:val="24"/>
          <w:szCs w:val="24"/>
          <w:lang w:val="en-US"/>
        </w:rPr>
        <w:t xml:space="preserve">Streaming unauthorized material from YouTube is another popular option. </w:t>
      </w:r>
      <w:r w:rsidR="00D25592" w:rsidRPr="00173AEE">
        <w:rPr>
          <w:rFonts w:ascii="Times New Roman" w:hAnsi="Times New Roman" w:cs="Times New Roman"/>
          <w:sz w:val="24"/>
          <w:szCs w:val="24"/>
        </w:rPr>
        <w:t xml:space="preserve">Users have uploaded </w:t>
      </w:r>
      <w:r w:rsidR="00E96850" w:rsidRPr="00173AEE">
        <w:rPr>
          <w:rFonts w:ascii="Times New Roman" w:hAnsi="Times New Roman" w:cs="Times New Roman"/>
          <w:sz w:val="24"/>
          <w:szCs w:val="24"/>
        </w:rPr>
        <w:t xml:space="preserve">countless </w:t>
      </w:r>
      <w:r w:rsidR="00D25592" w:rsidRPr="00173AEE">
        <w:rPr>
          <w:rFonts w:ascii="Times New Roman" w:hAnsi="Times New Roman" w:cs="Times New Roman"/>
          <w:sz w:val="24"/>
          <w:szCs w:val="24"/>
        </w:rPr>
        <w:t xml:space="preserve">films and television shows on YouTube, which are available in dubbed versions or with subtitles in Portuguese. Further, global entertainment companies often make available on their websites, or Facebook pages, teasers, promos, trailers and sneak peeks of television shows and films. </w:t>
      </w:r>
      <w:r w:rsidRPr="00173AEE">
        <w:rPr>
          <w:rFonts w:ascii="Times New Roman" w:hAnsi="Times New Roman" w:cs="Times New Roman"/>
          <w:sz w:val="24"/>
          <w:szCs w:val="24"/>
        </w:rPr>
        <w:t xml:space="preserve">Often </w:t>
      </w:r>
      <w:r w:rsidR="00D25592" w:rsidRPr="00173AEE">
        <w:rPr>
          <w:rFonts w:ascii="Times New Roman" w:hAnsi="Times New Roman" w:cs="Times New Roman"/>
          <w:sz w:val="24"/>
          <w:szCs w:val="24"/>
        </w:rPr>
        <w:t>this content is geoblocked. However, after observing the Facebook page of US networks like ABC and NBC, I noticed that within a couple of hours after the videos have been released, it was possible to find them on YouTube with subtitles in Portuguese.</w:t>
      </w:r>
      <w:r w:rsidRPr="00173AEE">
        <w:rPr>
          <w:rFonts w:ascii="Times New Roman" w:hAnsi="Times New Roman" w:cs="Times New Roman"/>
          <w:sz w:val="24"/>
          <w:szCs w:val="24"/>
        </w:rPr>
        <w:t xml:space="preserve"> </w:t>
      </w:r>
      <w:r w:rsidR="00D25592" w:rsidRPr="00173AEE">
        <w:rPr>
          <w:rFonts w:ascii="Times New Roman" w:hAnsi="Times New Roman" w:cs="Times New Roman"/>
          <w:sz w:val="24"/>
          <w:szCs w:val="24"/>
        </w:rPr>
        <w:t>The most popular informal video streaming website in Brazil, which has a catalogue of films and television content</w:t>
      </w:r>
      <w:r w:rsidR="00D25592" w:rsidRPr="00173AEE">
        <w:rPr>
          <w:rStyle w:val="FootnoteReference"/>
          <w:rFonts w:ascii="Times New Roman" w:hAnsi="Times New Roman" w:cs="Times New Roman"/>
          <w:sz w:val="24"/>
          <w:szCs w:val="24"/>
        </w:rPr>
        <w:footnoteReference w:id="13"/>
      </w:r>
      <w:r w:rsidR="00D25592" w:rsidRPr="00173AEE">
        <w:rPr>
          <w:rFonts w:ascii="Times New Roman" w:hAnsi="Times New Roman" w:cs="Times New Roman"/>
          <w:sz w:val="24"/>
          <w:szCs w:val="24"/>
        </w:rPr>
        <w:t xml:space="preserve">, is MegafilmesHD.net. They claim to have over 23,000 films in </w:t>
      </w:r>
      <w:r w:rsidR="00E96850" w:rsidRPr="00173AEE">
        <w:rPr>
          <w:rFonts w:ascii="Times New Roman" w:hAnsi="Times New Roman" w:cs="Times New Roman"/>
          <w:sz w:val="24"/>
          <w:szCs w:val="24"/>
        </w:rPr>
        <w:t xml:space="preserve">their </w:t>
      </w:r>
      <w:r w:rsidR="00D25592" w:rsidRPr="00173AEE">
        <w:rPr>
          <w:rFonts w:ascii="Times New Roman" w:hAnsi="Times New Roman" w:cs="Times New Roman"/>
          <w:sz w:val="24"/>
          <w:szCs w:val="24"/>
        </w:rPr>
        <w:t>archive.</w:t>
      </w:r>
      <w:r w:rsidR="00E96850" w:rsidRPr="00173AEE">
        <w:rPr>
          <w:rFonts w:ascii="Times New Roman" w:hAnsi="Times New Roman" w:cs="Times New Roman"/>
          <w:sz w:val="24"/>
          <w:szCs w:val="24"/>
        </w:rPr>
        <w:t xml:space="preserve"> </w:t>
      </w:r>
      <w:r w:rsidR="00D25592" w:rsidRPr="00173AEE">
        <w:rPr>
          <w:rFonts w:ascii="Times New Roman" w:hAnsi="Times New Roman" w:cs="Times New Roman"/>
          <w:sz w:val="24"/>
          <w:szCs w:val="24"/>
        </w:rPr>
        <w:t xml:space="preserve">Another informal streaming service </w:t>
      </w:r>
      <w:r w:rsidR="00E96850" w:rsidRPr="00173AEE">
        <w:rPr>
          <w:rFonts w:ascii="Times New Roman" w:hAnsi="Times New Roman" w:cs="Times New Roman"/>
          <w:sz w:val="24"/>
          <w:szCs w:val="24"/>
        </w:rPr>
        <w:t xml:space="preserve">is </w:t>
      </w:r>
      <w:r w:rsidR="00D25592" w:rsidRPr="00173AEE">
        <w:rPr>
          <w:rFonts w:ascii="Times New Roman" w:hAnsi="Times New Roman" w:cs="Times New Roman"/>
          <w:sz w:val="24"/>
          <w:szCs w:val="24"/>
        </w:rPr>
        <w:t>Popcorn Time</w:t>
      </w:r>
      <w:r w:rsidR="00E96850" w:rsidRPr="00173AEE">
        <w:rPr>
          <w:rFonts w:ascii="Times New Roman" w:hAnsi="Times New Roman" w:cs="Times New Roman"/>
          <w:sz w:val="24"/>
          <w:szCs w:val="24"/>
        </w:rPr>
        <w:t xml:space="preserve">, which promotes its own (paid) VPN service (VPN.ht) </w:t>
      </w:r>
      <w:r w:rsidR="00D25592" w:rsidRPr="00173AEE">
        <w:rPr>
          <w:rFonts w:ascii="Times New Roman" w:eastAsia="Times New Roman" w:hAnsi="Times New Roman" w:cs="Times New Roman"/>
          <w:sz w:val="24"/>
          <w:szCs w:val="24"/>
          <w:lang w:eastAsia="en-AU"/>
        </w:rPr>
        <w:t xml:space="preserve">so that audiences can use it anonymously. </w:t>
      </w:r>
    </w:p>
    <w:p w14:paraId="2FB4D211" w14:textId="77777777" w:rsidR="006A3C2F" w:rsidRPr="00173AEE" w:rsidRDefault="006A3C2F" w:rsidP="00D25592">
      <w:pPr>
        <w:spacing w:after="0" w:line="240" w:lineRule="auto"/>
        <w:rPr>
          <w:rFonts w:ascii="Times New Roman" w:eastAsia="Times New Roman" w:hAnsi="Times New Roman" w:cs="Times New Roman"/>
          <w:sz w:val="24"/>
          <w:szCs w:val="24"/>
          <w:lang w:eastAsia="en-AU"/>
        </w:rPr>
      </w:pPr>
    </w:p>
    <w:p w14:paraId="46EBA5D3" w14:textId="6EA91A52" w:rsidR="00C7539C" w:rsidRPr="00173AEE" w:rsidRDefault="00C7539C" w:rsidP="00C7539C">
      <w:pPr>
        <w:spacing w:after="0" w:line="240" w:lineRule="auto"/>
        <w:rPr>
          <w:rFonts w:ascii="Times New Roman" w:hAnsi="Times New Roman" w:cs="Times New Roman"/>
          <w:sz w:val="24"/>
          <w:szCs w:val="24"/>
        </w:rPr>
      </w:pPr>
      <w:r w:rsidRPr="00173AEE">
        <w:rPr>
          <w:rFonts w:ascii="Times New Roman" w:hAnsi="Times New Roman" w:cs="Times New Roman"/>
          <w:sz w:val="24"/>
          <w:szCs w:val="24"/>
        </w:rPr>
        <w:t xml:space="preserve">It is </w:t>
      </w:r>
      <w:r w:rsidR="004069DE" w:rsidRPr="00173AEE">
        <w:rPr>
          <w:rFonts w:ascii="Times New Roman" w:hAnsi="Times New Roman" w:cs="Times New Roman"/>
          <w:sz w:val="24"/>
          <w:szCs w:val="24"/>
        </w:rPr>
        <w:t xml:space="preserve">also </w:t>
      </w:r>
      <w:r w:rsidRPr="00173AEE">
        <w:rPr>
          <w:rFonts w:ascii="Times New Roman" w:hAnsi="Times New Roman" w:cs="Times New Roman"/>
          <w:sz w:val="24"/>
          <w:szCs w:val="24"/>
        </w:rPr>
        <w:t xml:space="preserve">important to consider the legal context to these practices. Recent years have seen a number of significant developments in Brazil, most notably the passing in 2014 of Brazil’s pioneering </w:t>
      </w:r>
      <w:r w:rsidRPr="00173AEE">
        <w:rPr>
          <w:rFonts w:ascii="Times New Roman" w:hAnsi="Times New Roman" w:cs="Times New Roman"/>
          <w:i/>
          <w:sz w:val="24"/>
          <w:szCs w:val="24"/>
        </w:rPr>
        <w:t>Marco Civil</w:t>
      </w:r>
      <w:r w:rsidRPr="00173AEE">
        <w:rPr>
          <w:rFonts w:ascii="Times New Roman" w:hAnsi="Times New Roman" w:cs="Times New Roman"/>
          <w:sz w:val="24"/>
          <w:szCs w:val="24"/>
        </w:rPr>
        <w:t xml:space="preserve"> law [</w:t>
      </w:r>
      <w:r w:rsidRPr="00173AEE">
        <w:rPr>
          <w:rFonts w:ascii="Times New Roman" w:hAnsi="Times New Roman" w:cs="Times New Roman"/>
          <w:sz w:val="24"/>
          <w:szCs w:val="24"/>
          <w:shd w:val="clear" w:color="auto" w:fill="FFFFFF"/>
        </w:rPr>
        <w:t>Civil Rights Framework for the Internet]</w:t>
      </w:r>
      <w:r w:rsidRPr="00173AEE">
        <w:rPr>
          <w:rFonts w:ascii="Times New Roman" w:hAnsi="Times New Roman" w:cs="Times New Roman"/>
          <w:sz w:val="24"/>
          <w:szCs w:val="24"/>
        </w:rPr>
        <w:t xml:space="preserve">. Like a Bill of Rights for the Brazilian internet, the </w:t>
      </w:r>
      <w:r w:rsidRPr="00173AEE">
        <w:rPr>
          <w:rFonts w:ascii="Times New Roman" w:hAnsi="Times New Roman" w:cs="Times New Roman"/>
          <w:i/>
          <w:sz w:val="24"/>
          <w:szCs w:val="24"/>
        </w:rPr>
        <w:t>Marco Civil</w:t>
      </w:r>
      <w:r w:rsidRPr="00173AEE">
        <w:rPr>
          <w:rFonts w:ascii="Times New Roman" w:hAnsi="Times New Roman" w:cs="Times New Roman"/>
          <w:sz w:val="24"/>
          <w:szCs w:val="24"/>
        </w:rPr>
        <w:t xml:space="preserve">  ‘[e]stablishes principles, guarantees, rights and obligations related to the use of the Internet in Brazil,’</w:t>
      </w:r>
      <w:r w:rsidRPr="00173AEE">
        <w:rPr>
          <w:rStyle w:val="FootnoteReference"/>
          <w:rFonts w:ascii="Times New Roman" w:hAnsi="Times New Roman" w:cs="Times New Roman"/>
          <w:sz w:val="24"/>
          <w:szCs w:val="24"/>
        </w:rPr>
        <w:footnoteReference w:id="14"/>
      </w:r>
      <w:r w:rsidRPr="00173AEE">
        <w:rPr>
          <w:rFonts w:ascii="Times New Roman" w:hAnsi="Times New Roman" w:cs="Times New Roman"/>
          <w:sz w:val="24"/>
          <w:szCs w:val="24"/>
        </w:rPr>
        <w:t xml:space="preserve"> introducing a safe harbor system and setting out principles for national internet governance, including net neutrality, freedom of expression, and the right to privacy. The bill is viewed internationally as a significant development for expression and civil rights online. </w:t>
      </w:r>
      <w:r w:rsidR="004069DE" w:rsidRPr="00173AEE">
        <w:rPr>
          <w:rFonts w:ascii="Times New Roman" w:hAnsi="Times New Roman" w:cs="Times New Roman"/>
          <w:sz w:val="24"/>
          <w:szCs w:val="24"/>
        </w:rPr>
        <w:t>O</w:t>
      </w:r>
      <w:r w:rsidRPr="00173AEE">
        <w:rPr>
          <w:rFonts w:ascii="Times New Roman" w:hAnsi="Times New Roman" w:cs="Times New Roman"/>
          <w:sz w:val="24"/>
          <w:szCs w:val="24"/>
        </w:rPr>
        <w:t>ther BRICS countries have pursued more restrictive internet governance systems</w:t>
      </w:r>
      <w:r w:rsidR="004069DE" w:rsidRPr="00173AEE">
        <w:rPr>
          <w:rFonts w:ascii="Times New Roman" w:hAnsi="Times New Roman" w:cs="Times New Roman"/>
          <w:sz w:val="24"/>
          <w:szCs w:val="24"/>
        </w:rPr>
        <w:t xml:space="preserve"> as a response to the piracy problem. In</w:t>
      </w:r>
      <w:r w:rsidR="006B30B8" w:rsidRPr="00173AEE">
        <w:rPr>
          <w:rFonts w:ascii="Times New Roman" w:hAnsi="Times New Roman" w:cs="Times New Roman"/>
          <w:sz w:val="24"/>
          <w:szCs w:val="24"/>
        </w:rPr>
        <w:t xml:space="preserve"> contrast, Brazil has taken a dramatically different approach: </w:t>
      </w:r>
    </w:p>
    <w:p w14:paraId="59456CB6" w14:textId="77777777" w:rsidR="00C7539C" w:rsidRPr="00173AEE" w:rsidRDefault="00C7539C" w:rsidP="00C7539C">
      <w:pPr>
        <w:spacing w:after="0" w:line="240" w:lineRule="auto"/>
        <w:rPr>
          <w:rFonts w:ascii="Times New Roman" w:hAnsi="Times New Roman" w:cs="Times New Roman"/>
          <w:sz w:val="24"/>
          <w:szCs w:val="24"/>
        </w:rPr>
      </w:pPr>
    </w:p>
    <w:p w14:paraId="576872E2" w14:textId="77777777" w:rsidR="00C7539C" w:rsidRPr="00173AEE" w:rsidRDefault="00C7539C" w:rsidP="00C7539C">
      <w:pPr>
        <w:spacing w:after="0" w:line="240" w:lineRule="auto"/>
        <w:ind w:left="851"/>
        <w:rPr>
          <w:rFonts w:ascii="Times New Roman" w:hAnsi="Times New Roman" w:cs="Times New Roman"/>
          <w:szCs w:val="24"/>
        </w:rPr>
      </w:pPr>
      <w:r w:rsidRPr="00173AEE">
        <w:rPr>
          <w:rFonts w:ascii="Times New Roman" w:hAnsi="Times New Roman" w:cs="Times New Roman"/>
          <w:szCs w:val="24"/>
        </w:rPr>
        <w:t>…as soon as Brazil signed Marco Civil into law, it became the largest country to enshrine net neutrality in its legal code, among its other welcome provisions on privacy, intermediary liability and accessibility and openness of the internet…With Marco Civil passed into law, Brazil, in its domestic law, is asserting itself as a potential world leader in internet freedom.</w:t>
      </w:r>
      <w:r w:rsidRPr="00173AEE">
        <w:rPr>
          <w:rStyle w:val="FootnoteReference"/>
          <w:rFonts w:ascii="Times New Roman" w:hAnsi="Times New Roman" w:cs="Times New Roman"/>
          <w:szCs w:val="24"/>
        </w:rPr>
        <w:footnoteReference w:id="15"/>
      </w:r>
    </w:p>
    <w:p w14:paraId="5D0C301A" w14:textId="77777777" w:rsidR="00C7539C" w:rsidRPr="00173AEE" w:rsidRDefault="00C7539C" w:rsidP="00C7539C">
      <w:pPr>
        <w:spacing w:after="0" w:line="240" w:lineRule="auto"/>
        <w:rPr>
          <w:rFonts w:ascii="Times New Roman" w:hAnsi="Times New Roman" w:cs="Times New Roman"/>
          <w:sz w:val="24"/>
          <w:szCs w:val="24"/>
        </w:rPr>
      </w:pPr>
    </w:p>
    <w:p w14:paraId="379E33C8" w14:textId="77777777" w:rsidR="00C7539C" w:rsidRPr="00173AEE" w:rsidRDefault="00C7539C" w:rsidP="00C7539C">
      <w:pPr>
        <w:spacing w:after="0" w:line="240" w:lineRule="auto"/>
        <w:rPr>
          <w:rFonts w:ascii="Times New Roman" w:hAnsi="Times New Roman" w:cs="Times New Roman"/>
          <w:iCs/>
          <w:color w:val="000000"/>
          <w:sz w:val="24"/>
          <w:szCs w:val="24"/>
          <w:shd w:val="clear" w:color="auto" w:fill="FFFFFF"/>
        </w:rPr>
      </w:pPr>
      <w:r w:rsidRPr="00173AEE">
        <w:rPr>
          <w:rFonts w:ascii="Times New Roman" w:hAnsi="Times New Roman" w:cs="Times New Roman"/>
          <w:iCs/>
          <w:color w:val="000000"/>
          <w:sz w:val="24"/>
          <w:szCs w:val="24"/>
          <w:shd w:val="clear" w:color="auto" w:fill="FFFFFF"/>
        </w:rPr>
        <w:t xml:space="preserve">The </w:t>
      </w:r>
      <w:r w:rsidRPr="00173AEE">
        <w:rPr>
          <w:rFonts w:ascii="Times New Roman" w:hAnsi="Times New Roman" w:cs="Times New Roman"/>
          <w:i/>
          <w:iCs/>
          <w:color w:val="000000"/>
          <w:sz w:val="24"/>
          <w:szCs w:val="24"/>
          <w:shd w:val="clear" w:color="auto" w:fill="FFFFFF"/>
        </w:rPr>
        <w:t>Marco Civil</w:t>
      </w:r>
      <w:r w:rsidRPr="00173AEE">
        <w:rPr>
          <w:rFonts w:ascii="Times New Roman" w:hAnsi="Times New Roman" w:cs="Times New Roman"/>
          <w:iCs/>
          <w:color w:val="000000"/>
          <w:sz w:val="24"/>
          <w:szCs w:val="24"/>
          <w:shd w:val="clear" w:color="auto" w:fill="FFFFFF"/>
        </w:rPr>
        <w:t xml:space="preserve"> is currently undergoing another revision including a public consultation process. In early 2015, Netflix executives joined the discussion, declaring their support for the bill and reassuring their Brazilian subscribers that they would not experience any issues. However, the </w:t>
      </w:r>
      <w:r w:rsidRPr="00173AEE">
        <w:rPr>
          <w:rFonts w:ascii="Times New Roman" w:hAnsi="Times New Roman" w:cs="Times New Roman"/>
          <w:i/>
          <w:iCs/>
          <w:color w:val="000000"/>
          <w:sz w:val="24"/>
          <w:szCs w:val="24"/>
          <w:shd w:val="clear" w:color="auto" w:fill="FFFFFF"/>
        </w:rPr>
        <w:t>Marco Civil</w:t>
      </w:r>
      <w:r w:rsidRPr="00173AEE">
        <w:rPr>
          <w:rFonts w:ascii="Times New Roman" w:hAnsi="Times New Roman" w:cs="Times New Roman"/>
          <w:iCs/>
          <w:color w:val="000000"/>
          <w:sz w:val="24"/>
          <w:szCs w:val="24"/>
          <w:shd w:val="clear" w:color="auto" w:fill="FFFFFF"/>
        </w:rPr>
        <w:t xml:space="preserve"> is yet to address VPNs and geographic circumvention practices.</w:t>
      </w:r>
    </w:p>
    <w:p w14:paraId="4B354D6E" w14:textId="77777777" w:rsidR="00C7539C" w:rsidRPr="00173AEE" w:rsidRDefault="00C7539C" w:rsidP="000328BE">
      <w:pPr>
        <w:spacing w:after="0" w:line="240" w:lineRule="auto"/>
        <w:rPr>
          <w:rFonts w:ascii="Times New Roman" w:hAnsi="Times New Roman"/>
          <w:sz w:val="24"/>
          <w:shd w:val="clear" w:color="auto" w:fill="FFFFFF"/>
        </w:rPr>
      </w:pPr>
    </w:p>
    <w:p w14:paraId="2AB4D005" w14:textId="2073B197" w:rsidR="001F6A00" w:rsidRPr="00173AEE" w:rsidRDefault="00C7539C" w:rsidP="004F1E32">
      <w:pPr>
        <w:spacing w:after="0" w:line="240" w:lineRule="auto"/>
        <w:rPr>
          <w:rFonts w:ascii="Times New Roman" w:hAnsi="Times New Roman"/>
          <w:b/>
        </w:rPr>
      </w:pPr>
      <w:r w:rsidRPr="00173AEE">
        <w:rPr>
          <w:rFonts w:ascii="Times New Roman" w:hAnsi="Times New Roman"/>
          <w:sz w:val="24"/>
        </w:rPr>
        <w:t>Enforcement of internet and piracy laws in Brazil remains patchy. When it comes to copyright crime, penalties are rarely enforced because of limited policing capacity. Given Brazil’s overcrowded jails, copyright infringement is treated as a minor infraction. The government prefers to invest in copyright education rather than prosecution. The high levels of digital piracy in Brazil, therefore, appear to be a result of (but not limited to) a lack of</w:t>
      </w:r>
      <w:r w:rsidRPr="00173AEE">
        <w:rPr>
          <w:rFonts w:ascii="Times New Roman" w:hAnsi="Times New Roman"/>
          <w:sz w:val="24"/>
          <w:lang w:val="en-US"/>
        </w:rPr>
        <w:t xml:space="preserve"> law enforcement, the high cost of accessing cable television, and restricted access to international video content in general. </w:t>
      </w:r>
    </w:p>
    <w:p w14:paraId="759D0FA7" w14:textId="77777777" w:rsidR="001F6A00" w:rsidRPr="00173AEE" w:rsidRDefault="001F6A00" w:rsidP="004F1E32">
      <w:pPr>
        <w:spacing w:after="0" w:line="240" w:lineRule="auto"/>
        <w:rPr>
          <w:rFonts w:ascii="Times New Roman" w:hAnsi="Times New Roman"/>
          <w:b/>
        </w:rPr>
      </w:pPr>
    </w:p>
    <w:p w14:paraId="256E7095" w14:textId="77777777" w:rsidR="00FF4AF6" w:rsidRPr="00173AEE" w:rsidRDefault="00466D05" w:rsidP="00DA7CDF">
      <w:pPr>
        <w:pStyle w:val="Heading2"/>
        <w:rPr>
          <w:b/>
        </w:rPr>
      </w:pPr>
      <w:r w:rsidRPr="00173AEE">
        <w:rPr>
          <w:b/>
        </w:rPr>
        <w:t>Circumventing</w:t>
      </w:r>
      <w:r w:rsidR="0000134C" w:rsidRPr="00173AEE">
        <w:rPr>
          <w:b/>
        </w:rPr>
        <w:t xml:space="preserve"> </w:t>
      </w:r>
      <w:r w:rsidR="00C5617D" w:rsidRPr="00173AEE">
        <w:rPr>
          <w:b/>
        </w:rPr>
        <w:t xml:space="preserve">Geoblocking in Brazil through </w:t>
      </w:r>
      <w:r w:rsidR="008E7073" w:rsidRPr="00173AEE">
        <w:rPr>
          <w:b/>
        </w:rPr>
        <w:t>VPN and</w:t>
      </w:r>
      <w:r w:rsidR="00DA7CDF" w:rsidRPr="00173AEE">
        <w:rPr>
          <w:b/>
        </w:rPr>
        <w:t xml:space="preserve"> Proxy ‘P</w:t>
      </w:r>
      <w:r w:rsidR="00FF4AF6" w:rsidRPr="00173AEE">
        <w:rPr>
          <w:b/>
        </w:rPr>
        <w:t xml:space="preserve">irata’ </w:t>
      </w:r>
    </w:p>
    <w:p w14:paraId="18E1C1CC" w14:textId="1C702C28" w:rsidR="001C7973" w:rsidRPr="00173AEE" w:rsidRDefault="006A3C2F" w:rsidP="00DA7CDF">
      <w:pPr>
        <w:spacing w:after="0" w:line="240" w:lineRule="auto"/>
        <w:rPr>
          <w:rFonts w:ascii="Times New Roman" w:hAnsi="Times New Roman" w:cs="Times New Roman"/>
          <w:sz w:val="24"/>
          <w:szCs w:val="24"/>
        </w:rPr>
      </w:pPr>
      <w:r w:rsidRPr="00173AEE">
        <w:rPr>
          <w:rFonts w:ascii="Times New Roman" w:hAnsi="Times New Roman" w:cs="Times New Roman"/>
          <w:sz w:val="24"/>
          <w:szCs w:val="24"/>
        </w:rPr>
        <w:t xml:space="preserve">A quick search of Brazilian internet sites will produce </w:t>
      </w:r>
      <w:r w:rsidR="00B26C62" w:rsidRPr="00173AEE">
        <w:rPr>
          <w:rFonts w:ascii="Times New Roman" w:hAnsi="Times New Roman" w:cs="Times New Roman"/>
          <w:sz w:val="24"/>
          <w:szCs w:val="24"/>
        </w:rPr>
        <w:t>hundreds</w:t>
      </w:r>
      <w:r w:rsidR="00C53314" w:rsidRPr="00173AEE">
        <w:rPr>
          <w:rFonts w:ascii="Times New Roman" w:hAnsi="Times New Roman" w:cs="Times New Roman"/>
          <w:sz w:val="24"/>
          <w:szCs w:val="24"/>
        </w:rPr>
        <w:t xml:space="preserve"> </w:t>
      </w:r>
      <w:r w:rsidR="00D06D3B" w:rsidRPr="00173AEE">
        <w:rPr>
          <w:rFonts w:ascii="Times New Roman" w:hAnsi="Times New Roman" w:cs="Times New Roman"/>
          <w:sz w:val="24"/>
          <w:szCs w:val="24"/>
        </w:rPr>
        <w:t xml:space="preserve">of </w:t>
      </w:r>
      <w:r w:rsidRPr="00173AEE">
        <w:rPr>
          <w:rFonts w:ascii="Times New Roman" w:hAnsi="Times New Roman" w:cs="Times New Roman"/>
          <w:sz w:val="24"/>
          <w:szCs w:val="24"/>
        </w:rPr>
        <w:t xml:space="preserve">piracy and circumvention </w:t>
      </w:r>
      <w:r w:rsidR="00EA2ADC" w:rsidRPr="00173AEE">
        <w:rPr>
          <w:rFonts w:ascii="Times New Roman" w:hAnsi="Times New Roman" w:cs="Times New Roman"/>
          <w:sz w:val="24"/>
          <w:szCs w:val="24"/>
        </w:rPr>
        <w:t>resources,</w:t>
      </w:r>
      <w:r w:rsidR="001C7973" w:rsidRPr="00173AEE">
        <w:rPr>
          <w:rFonts w:ascii="Times New Roman" w:hAnsi="Times New Roman" w:cs="Times New Roman"/>
          <w:sz w:val="24"/>
          <w:szCs w:val="24"/>
        </w:rPr>
        <w:t xml:space="preserve"> such as VPN and proxy </w:t>
      </w:r>
      <w:r w:rsidRPr="00173AEE">
        <w:rPr>
          <w:rFonts w:ascii="Times New Roman" w:hAnsi="Times New Roman" w:cs="Times New Roman"/>
          <w:sz w:val="24"/>
          <w:szCs w:val="24"/>
        </w:rPr>
        <w:t>services</w:t>
      </w:r>
      <w:r w:rsidR="001C7973" w:rsidRPr="00173AEE">
        <w:rPr>
          <w:rFonts w:ascii="Times New Roman" w:hAnsi="Times New Roman" w:cs="Times New Roman"/>
          <w:sz w:val="24"/>
          <w:szCs w:val="24"/>
        </w:rPr>
        <w:t>,</w:t>
      </w:r>
      <w:r w:rsidR="00EA2ADC" w:rsidRPr="00173AEE">
        <w:rPr>
          <w:rFonts w:ascii="Times New Roman" w:hAnsi="Times New Roman" w:cs="Times New Roman"/>
          <w:sz w:val="24"/>
          <w:szCs w:val="24"/>
        </w:rPr>
        <w:t xml:space="preserve"> </w:t>
      </w:r>
      <w:r w:rsidR="001C7973" w:rsidRPr="00173AEE">
        <w:rPr>
          <w:rFonts w:ascii="Times New Roman" w:hAnsi="Times New Roman" w:cs="Times New Roman"/>
          <w:sz w:val="24"/>
          <w:szCs w:val="24"/>
        </w:rPr>
        <w:t xml:space="preserve">step-by step instructions in blogs, </w:t>
      </w:r>
      <w:r w:rsidR="00B26C62" w:rsidRPr="00173AEE">
        <w:rPr>
          <w:rFonts w:ascii="Times New Roman" w:hAnsi="Times New Roman" w:cs="Times New Roman"/>
          <w:sz w:val="24"/>
          <w:szCs w:val="24"/>
        </w:rPr>
        <w:t>v</w:t>
      </w:r>
      <w:r w:rsidR="00EA2ADC" w:rsidRPr="00173AEE">
        <w:rPr>
          <w:rFonts w:ascii="Times New Roman" w:hAnsi="Times New Roman" w:cs="Times New Roman"/>
          <w:sz w:val="24"/>
          <w:szCs w:val="24"/>
        </w:rPr>
        <w:t>ideo tutorials</w:t>
      </w:r>
      <w:r w:rsidR="001C7973" w:rsidRPr="00173AEE">
        <w:rPr>
          <w:rFonts w:ascii="Times New Roman" w:hAnsi="Times New Roman" w:cs="Times New Roman"/>
          <w:sz w:val="24"/>
          <w:szCs w:val="24"/>
        </w:rPr>
        <w:t xml:space="preserve"> on YouTube, and numerous </w:t>
      </w:r>
      <w:r w:rsidRPr="00173AEE">
        <w:rPr>
          <w:rFonts w:ascii="Times New Roman" w:hAnsi="Times New Roman" w:cs="Times New Roman"/>
          <w:sz w:val="24"/>
          <w:szCs w:val="24"/>
        </w:rPr>
        <w:t xml:space="preserve">advice </w:t>
      </w:r>
      <w:r w:rsidR="001C7973" w:rsidRPr="00173AEE">
        <w:rPr>
          <w:rFonts w:ascii="Times New Roman" w:hAnsi="Times New Roman" w:cs="Times New Roman"/>
          <w:sz w:val="24"/>
          <w:szCs w:val="24"/>
        </w:rPr>
        <w:t>articles</w:t>
      </w:r>
      <w:r w:rsidRPr="00173AEE">
        <w:rPr>
          <w:rFonts w:ascii="Times New Roman" w:hAnsi="Times New Roman" w:cs="Times New Roman"/>
          <w:sz w:val="24"/>
          <w:szCs w:val="24"/>
        </w:rPr>
        <w:t xml:space="preserve"> and FAQs</w:t>
      </w:r>
      <w:r w:rsidR="00C53314" w:rsidRPr="00173AEE">
        <w:rPr>
          <w:rFonts w:ascii="Times New Roman" w:hAnsi="Times New Roman" w:cs="Times New Roman"/>
          <w:sz w:val="24"/>
          <w:szCs w:val="24"/>
        </w:rPr>
        <w:t xml:space="preserve">. </w:t>
      </w:r>
      <w:r w:rsidR="001C7973" w:rsidRPr="00173AEE">
        <w:rPr>
          <w:rFonts w:ascii="Times New Roman" w:hAnsi="Times New Roman" w:cs="Times New Roman"/>
          <w:sz w:val="24"/>
          <w:szCs w:val="24"/>
        </w:rPr>
        <w:t>Some of the</w:t>
      </w:r>
      <w:r w:rsidR="00FA5FEB" w:rsidRPr="00173AEE">
        <w:rPr>
          <w:rFonts w:ascii="Times New Roman" w:hAnsi="Times New Roman" w:cs="Times New Roman"/>
          <w:sz w:val="24"/>
          <w:szCs w:val="24"/>
        </w:rPr>
        <w:t xml:space="preserve"> websites</w:t>
      </w:r>
      <w:r w:rsidR="001C7973" w:rsidRPr="00173AEE">
        <w:rPr>
          <w:rFonts w:ascii="Times New Roman" w:hAnsi="Times New Roman" w:cs="Times New Roman"/>
          <w:sz w:val="24"/>
          <w:szCs w:val="24"/>
        </w:rPr>
        <w:t xml:space="preserve"> and blogs have</w:t>
      </w:r>
      <w:r w:rsidR="00FA5FEB" w:rsidRPr="00173AEE">
        <w:rPr>
          <w:rFonts w:ascii="Times New Roman" w:hAnsi="Times New Roman" w:cs="Times New Roman"/>
          <w:sz w:val="24"/>
          <w:szCs w:val="24"/>
        </w:rPr>
        <w:t xml:space="preserve"> </w:t>
      </w:r>
      <w:r w:rsidRPr="00173AEE">
        <w:rPr>
          <w:rFonts w:ascii="Times New Roman" w:hAnsi="Times New Roman" w:cs="Times New Roman"/>
          <w:sz w:val="24"/>
          <w:szCs w:val="24"/>
        </w:rPr>
        <w:t xml:space="preserve">illustrated </w:t>
      </w:r>
      <w:r w:rsidR="003C3E64" w:rsidRPr="00173AEE">
        <w:rPr>
          <w:rFonts w:ascii="Times New Roman" w:hAnsi="Times New Roman" w:cs="Times New Roman"/>
          <w:sz w:val="24"/>
          <w:szCs w:val="24"/>
        </w:rPr>
        <w:t>step-by-</w:t>
      </w:r>
      <w:r w:rsidR="000D7D5F" w:rsidRPr="00173AEE">
        <w:rPr>
          <w:rFonts w:ascii="Times New Roman" w:hAnsi="Times New Roman" w:cs="Times New Roman"/>
          <w:sz w:val="24"/>
          <w:szCs w:val="24"/>
        </w:rPr>
        <w:t xml:space="preserve">step </w:t>
      </w:r>
      <w:r w:rsidRPr="00173AEE">
        <w:rPr>
          <w:rFonts w:ascii="Times New Roman" w:hAnsi="Times New Roman" w:cs="Times New Roman"/>
          <w:sz w:val="24"/>
          <w:szCs w:val="24"/>
        </w:rPr>
        <w:t xml:space="preserve">guides on </w:t>
      </w:r>
      <w:r w:rsidR="0009648D" w:rsidRPr="00173AEE">
        <w:rPr>
          <w:rFonts w:ascii="Times New Roman" w:hAnsi="Times New Roman" w:cs="Times New Roman"/>
          <w:sz w:val="24"/>
          <w:szCs w:val="24"/>
        </w:rPr>
        <w:t>‘</w:t>
      </w:r>
      <w:r w:rsidR="001C7973" w:rsidRPr="00173AEE">
        <w:rPr>
          <w:rFonts w:ascii="Times New Roman" w:hAnsi="Times New Roman" w:cs="Times New Roman"/>
          <w:sz w:val="24"/>
          <w:szCs w:val="24"/>
        </w:rPr>
        <w:t xml:space="preserve">how </w:t>
      </w:r>
      <w:r w:rsidR="00C53314" w:rsidRPr="00173AEE">
        <w:rPr>
          <w:rFonts w:ascii="Times New Roman" w:hAnsi="Times New Roman" w:cs="Times New Roman"/>
          <w:sz w:val="24"/>
          <w:szCs w:val="24"/>
        </w:rPr>
        <w:t xml:space="preserve">to </w:t>
      </w:r>
      <w:r w:rsidR="000D7D5F" w:rsidRPr="00173AEE">
        <w:rPr>
          <w:rFonts w:ascii="Times New Roman" w:hAnsi="Times New Roman" w:cs="Times New Roman"/>
          <w:sz w:val="24"/>
          <w:szCs w:val="24"/>
        </w:rPr>
        <w:t>set up a</w:t>
      </w:r>
      <w:r w:rsidR="00C53314" w:rsidRPr="00173AEE">
        <w:rPr>
          <w:rFonts w:ascii="Times New Roman" w:hAnsi="Times New Roman" w:cs="Times New Roman"/>
          <w:sz w:val="24"/>
          <w:szCs w:val="24"/>
        </w:rPr>
        <w:t xml:space="preserve"> VPN</w:t>
      </w:r>
      <w:r w:rsidR="0009648D" w:rsidRPr="00173AEE">
        <w:rPr>
          <w:rFonts w:ascii="Times New Roman" w:hAnsi="Times New Roman" w:cs="Times New Roman"/>
          <w:sz w:val="24"/>
          <w:szCs w:val="24"/>
        </w:rPr>
        <w:t>’</w:t>
      </w:r>
      <w:r w:rsidR="00761E5E" w:rsidRPr="00173AEE">
        <w:rPr>
          <w:rFonts w:ascii="Times New Roman" w:hAnsi="Times New Roman" w:cs="Times New Roman"/>
          <w:sz w:val="24"/>
          <w:szCs w:val="24"/>
        </w:rPr>
        <w:t xml:space="preserve"> </w:t>
      </w:r>
      <w:r w:rsidR="008E7073" w:rsidRPr="00173AEE">
        <w:rPr>
          <w:rFonts w:ascii="Times New Roman" w:hAnsi="Times New Roman" w:cs="Times New Roman"/>
          <w:sz w:val="24"/>
          <w:szCs w:val="24"/>
        </w:rPr>
        <w:t xml:space="preserve">or </w:t>
      </w:r>
      <w:r w:rsidR="0009648D" w:rsidRPr="00173AEE">
        <w:rPr>
          <w:rFonts w:ascii="Times New Roman" w:hAnsi="Times New Roman" w:cs="Times New Roman"/>
          <w:sz w:val="24"/>
          <w:szCs w:val="24"/>
        </w:rPr>
        <w:t>‘</w:t>
      </w:r>
      <w:r w:rsidR="008E7073" w:rsidRPr="00173AEE">
        <w:rPr>
          <w:rFonts w:ascii="Times New Roman" w:hAnsi="Times New Roman" w:cs="Times New Roman"/>
          <w:sz w:val="24"/>
          <w:szCs w:val="24"/>
        </w:rPr>
        <w:t>how</w:t>
      </w:r>
      <w:r w:rsidR="00B26C62" w:rsidRPr="00173AEE">
        <w:rPr>
          <w:rFonts w:ascii="Times New Roman" w:hAnsi="Times New Roman" w:cs="Times New Roman"/>
          <w:sz w:val="24"/>
          <w:szCs w:val="24"/>
        </w:rPr>
        <w:t xml:space="preserve"> to</w:t>
      </w:r>
      <w:r w:rsidR="008E7073" w:rsidRPr="00173AEE">
        <w:rPr>
          <w:rFonts w:ascii="Times New Roman" w:hAnsi="Times New Roman" w:cs="Times New Roman"/>
          <w:sz w:val="24"/>
          <w:szCs w:val="24"/>
        </w:rPr>
        <w:t xml:space="preserve"> u</w:t>
      </w:r>
      <w:r w:rsidR="00B26C62" w:rsidRPr="00173AEE">
        <w:rPr>
          <w:rFonts w:ascii="Times New Roman" w:hAnsi="Times New Roman" w:cs="Times New Roman"/>
          <w:sz w:val="24"/>
          <w:szCs w:val="24"/>
        </w:rPr>
        <w:t>se proxy to camouflage your</w:t>
      </w:r>
      <w:r w:rsidR="008E7073" w:rsidRPr="00173AEE">
        <w:rPr>
          <w:rFonts w:ascii="Times New Roman" w:hAnsi="Times New Roman" w:cs="Times New Roman"/>
          <w:sz w:val="24"/>
          <w:szCs w:val="24"/>
        </w:rPr>
        <w:t xml:space="preserve"> IP address</w:t>
      </w:r>
      <w:r w:rsidR="0009648D" w:rsidRPr="00173AEE">
        <w:rPr>
          <w:rFonts w:ascii="Times New Roman" w:hAnsi="Times New Roman" w:cs="Times New Roman"/>
          <w:sz w:val="24"/>
          <w:szCs w:val="24"/>
        </w:rPr>
        <w:t>’</w:t>
      </w:r>
      <w:r w:rsidR="00FA5FEB" w:rsidRPr="00173AEE">
        <w:rPr>
          <w:rFonts w:ascii="Times New Roman" w:hAnsi="Times New Roman" w:cs="Times New Roman"/>
          <w:sz w:val="24"/>
          <w:szCs w:val="24"/>
        </w:rPr>
        <w:t>.</w:t>
      </w:r>
      <w:r w:rsidR="001C7973" w:rsidRPr="00173AEE">
        <w:rPr>
          <w:rFonts w:ascii="Times New Roman" w:hAnsi="Times New Roman" w:cs="Times New Roman"/>
          <w:sz w:val="24"/>
          <w:szCs w:val="24"/>
        </w:rPr>
        <w:t xml:space="preserve"> </w:t>
      </w:r>
      <w:r w:rsidRPr="00173AEE">
        <w:rPr>
          <w:rFonts w:ascii="Times New Roman" w:hAnsi="Times New Roman" w:cs="Times New Roman"/>
          <w:sz w:val="24"/>
          <w:szCs w:val="24"/>
        </w:rPr>
        <w:t xml:space="preserve">As with user-generated torrents, subbing and streaming services, </w:t>
      </w:r>
      <w:r w:rsidR="00A66E0E" w:rsidRPr="00173AEE">
        <w:rPr>
          <w:rFonts w:ascii="Times New Roman" w:hAnsi="Times New Roman" w:cs="Times New Roman"/>
          <w:sz w:val="24"/>
          <w:szCs w:val="24"/>
        </w:rPr>
        <w:t xml:space="preserve">the </w:t>
      </w:r>
      <w:r w:rsidR="00B26C62" w:rsidRPr="00173AEE">
        <w:rPr>
          <w:rFonts w:ascii="Times New Roman" w:hAnsi="Times New Roman" w:cs="Times New Roman"/>
          <w:sz w:val="24"/>
          <w:szCs w:val="24"/>
        </w:rPr>
        <w:t xml:space="preserve">VPN </w:t>
      </w:r>
      <w:r w:rsidR="00A66E0E" w:rsidRPr="00173AEE">
        <w:rPr>
          <w:rFonts w:ascii="Times New Roman" w:hAnsi="Times New Roman" w:cs="Times New Roman"/>
          <w:sz w:val="24"/>
          <w:szCs w:val="24"/>
        </w:rPr>
        <w:t>‘pirate’ network is highly collaborative.</w:t>
      </w:r>
    </w:p>
    <w:p w14:paraId="27D47565" w14:textId="77777777" w:rsidR="00A66E0E" w:rsidRPr="00173AEE" w:rsidRDefault="00A66E0E" w:rsidP="00DA7CDF">
      <w:pPr>
        <w:spacing w:after="0" w:line="240" w:lineRule="auto"/>
        <w:rPr>
          <w:rFonts w:ascii="Times New Roman" w:hAnsi="Times New Roman" w:cs="Times New Roman"/>
          <w:sz w:val="24"/>
          <w:szCs w:val="24"/>
        </w:rPr>
      </w:pPr>
    </w:p>
    <w:p w14:paraId="1CA865B5" w14:textId="59421275" w:rsidR="0070518E" w:rsidRPr="00173AEE" w:rsidRDefault="002E480F" w:rsidP="0070518E">
      <w:pPr>
        <w:spacing w:after="0" w:line="240" w:lineRule="auto"/>
        <w:rPr>
          <w:rFonts w:ascii="Times New Roman" w:hAnsi="Times New Roman" w:cs="Times New Roman"/>
          <w:sz w:val="24"/>
          <w:szCs w:val="24"/>
        </w:rPr>
      </w:pPr>
      <w:r w:rsidRPr="00173AEE">
        <w:rPr>
          <w:rFonts w:ascii="Times New Roman" w:hAnsi="Times New Roman" w:cs="Times New Roman"/>
          <w:sz w:val="24"/>
          <w:szCs w:val="24"/>
        </w:rPr>
        <w:t xml:space="preserve">Circumvention tools have many uses in Brazil. Some people </w:t>
      </w:r>
      <w:r w:rsidR="001C7973" w:rsidRPr="00173AEE">
        <w:rPr>
          <w:rFonts w:ascii="Times New Roman" w:hAnsi="Times New Roman" w:cs="Times New Roman"/>
          <w:sz w:val="24"/>
          <w:szCs w:val="24"/>
        </w:rPr>
        <w:t>use VPN</w:t>
      </w:r>
      <w:r w:rsidR="00615538" w:rsidRPr="00173AEE">
        <w:rPr>
          <w:rFonts w:ascii="Times New Roman" w:hAnsi="Times New Roman" w:cs="Times New Roman"/>
          <w:sz w:val="24"/>
          <w:szCs w:val="24"/>
        </w:rPr>
        <w:t xml:space="preserve"> and proxy </w:t>
      </w:r>
      <w:r w:rsidRPr="00173AEE">
        <w:rPr>
          <w:rFonts w:ascii="Times New Roman" w:hAnsi="Times New Roman" w:cs="Times New Roman"/>
          <w:sz w:val="24"/>
          <w:szCs w:val="24"/>
        </w:rPr>
        <w:t xml:space="preserve">services </w:t>
      </w:r>
      <w:r w:rsidR="00493865" w:rsidRPr="00173AEE">
        <w:rPr>
          <w:rFonts w:ascii="Times New Roman" w:hAnsi="Times New Roman" w:cs="Times New Roman"/>
          <w:sz w:val="24"/>
          <w:szCs w:val="24"/>
        </w:rPr>
        <w:t xml:space="preserve">to access websites that are blocked in the location where they are accessing internet from, such as libraries, schools and at work. </w:t>
      </w:r>
      <w:r w:rsidR="00615202" w:rsidRPr="00173AEE">
        <w:rPr>
          <w:rFonts w:ascii="Times New Roman" w:hAnsi="Times New Roman" w:cs="Times New Roman"/>
          <w:sz w:val="24"/>
          <w:szCs w:val="24"/>
        </w:rPr>
        <w:t>T</w:t>
      </w:r>
      <w:r w:rsidR="00615538" w:rsidRPr="00173AEE">
        <w:rPr>
          <w:rFonts w:ascii="Times New Roman" w:hAnsi="Times New Roman" w:cs="Times New Roman"/>
          <w:sz w:val="24"/>
          <w:szCs w:val="24"/>
        </w:rPr>
        <w:t>herefore, they</w:t>
      </w:r>
      <w:r w:rsidR="00493865" w:rsidRPr="00173AEE">
        <w:rPr>
          <w:rFonts w:ascii="Times New Roman" w:hAnsi="Times New Roman" w:cs="Times New Roman"/>
          <w:sz w:val="24"/>
          <w:szCs w:val="24"/>
        </w:rPr>
        <w:t xml:space="preserve"> use these services to access websites</w:t>
      </w:r>
      <w:r w:rsidR="00C911ED" w:rsidRPr="00173AEE">
        <w:rPr>
          <w:rFonts w:ascii="Times New Roman" w:hAnsi="Times New Roman" w:cs="Times New Roman"/>
          <w:sz w:val="24"/>
          <w:szCs w:val="24"/>
        </w:rPr>
        <w:t xml:space="preserve"> such as those</w:t>
      </w:r>
      <w:r w:rsidR="00493865" w:rsidRPr="00173AEE">
        <w:rPr>
          <w:rFonts w:ascii="Times New Roman" w:hAnsi="Times New Roman" w:cs="Times New Roman"/>
          <w:sz w:val="24"/>
          <w:szCs w:val="24"/>
        </w:rPr>
        <w:t xml:space="preserve"> with video content (e.g</w:t>
      </w:r>
      <w:r w:rsidR="00D64A0D" w:rsidRPr="00173AEE">
        <w:rPr>
          <w:rFonts w:ascii="Times New Roman" w:hAnsi="Times New Roman" w:cs="Times New Roman"/>
          <w:sz w:val="24"/>
          <w:szCs w:val="24"/>
        </w:rPr>
        <w:t>.</w:t>
      </w:r>
      <w:r w:rsidR="00493865" w:rsidRPr="00173AEE">
        <w:rPr>
          <w:rFonts w:ascii="Times New Roman" w:hAnsi="Times New Roman" w:cs="Times New Roman"/>
          <w:sz w:val="24"/>
          <w:szCs w:val="24"/>
        </w:rPr>
        <w:t xml:space="preserve"> YouTube)</w:t>
      </w:r>
      <w:r w:rsidR="00C911ED" w:rsidRPr="00173AEE">
        <w:rPr>
          <w:rFonts w:ascii="Times New Roman" w:hAnsi="Times New Roman" w:cs="Times New Roman"/>
          <w:sz w:val="24"/>
          <w:szCs w:val="24"/>
        </w:rPr>
        <w:t xml:space="preserve"> or</w:t>
      </w:r>
      <w:r w:rsidR="00493865" w:rsidRPr="00173AEE">
        <w:rPr>
          <w:rFonts w:ascii="Times New Roman" w:hAnsi="Times New Roman" w:cs="Times New Roman"/>
          <w:sz w:val="24"/>
          <w:szCs w:val="24"/>
        </w:rPr>
        <w:t xml:space="preserve"> </w:t>
      </w:r>
      <w:r w:rsidR="00EC41C7" w:rsidRPr="00173AEE">
        <w:rPr>
          <w:rFonts w:ascii="Times New Roman" w:hAnsi="Times New Roman" w:cs="Times New Roman"/>
          <w:sz w:val="24"/>
          <w:szCs w:val="24"/>
        </w:rPr>
        <w:t xml:space="preserve">social media, such as Facebook. </w:t>
      </w:r>
      <w:r w:rsidRPr="00173AEE">
        <w:rPr>
          <w:rFonts w:ascii="Times New Roman" w:hAnsi="Times New Roman" w:cs="Times New Roman"/>
          <w:sz w:val="24"/>
          <w:szCs w:val="24"/>
        </w:rPr>
        <w:t>P</w:t>
      </w:r>
      <w:r w:rsidR="0070518E" w:rsidRPr="00173AEE">
        <w:rPr>
          <w:rFonts w:ascii="Times New Roman" w:hAnsi="Times New Roman" w:cs="Times New Roman"/>
          <w:sz w:val="24"/>
          <w:szCs w:val="24"/>
        </w:rPr>
        <w:t>roxy services</w:t>
      </w:r>
      <w:r w:rsidRPr="00173AEE">
        <w:rPr>
          <w:rFonts w:ascii="Times New Roman" w:hAnsi="Times New Roman" w:cs="Times New Roman"/>
          <w:sz w:val="24"/>
          <w:szCs w:val="24"/>
        </w:rPr>
        <w:t xml:space="preserve"> such as </w:t>
      </w:r>
      <w:r w:rsidR="0070518E" w:rsidRPr="00173AEE">
        <w:rPr>
          <w:rFonts w:ascii="Times New Roman" w:hAnsi="Times New Roman" w:cs="Times New Roman"/>
          <w:sz w:val="24"/>
          <w:szCs w:val="24"/>
        </w:rPr>
        <w:t>Unlocator</w:t>
      </w:r>
      <w:r w:rsidRPr="00173AEE">
        <w:rPr>
          <w:rFonts w:ascii="Times New Roman" w:hAnsi="Times New Roman" w:cs="Times New Roman"/>
          <w:sz w:val="24"/>
          <w:szCs w:val="24"/>
        </w:rPr>
        <w:t xml:space="preserve"> are often preferred for their superior speeds; these may be more suited to streaming than </w:t>
      </w:r>
      <w:r w:rsidR="00761F6E" w:rsidRPr="00173AEE">
        <w:rPr>
          <w:rFonts w:ascii="Times New Roman" w:hAnsi="Times New Roman" w:cs="Times New Roman"/>
          <w:sz w:val="24"/>
          <w:szCs w:val="24"/>
        </w:rPr>
        <w:t>encryption services</w:t>
      </w:r>
      <w:r w:rsidR="0070518E" w:rsidRPr="00173AEE">
        <w:rPr>
          <w:rFonts w:ascii="Times New Roman" w:hAnsi="Times New Roman" w:cs="Times New Roman"/>
          <w:sz w:val="24"/>
          <w:szCs w:val="24"/>
        </w:rPr>
        <w:t xml:space="preserve">. </w:t>
      </w:r>
      <w:r w:rsidR="00761F6E" w:rsidRPr="00173AEE">
        <w:rPr>
          <w:rFonts w:ascii="Times New Roman" w:hAnsi="Times New Roman" w:cs="Times New Roman"/>
          <w:sz w:val="24"/>
          <w:szCs w:val="24"/>
        </w:rPr>
        <w:t xml:space="preserve">In my observation of circumvention communities </w:t>
      </w:r>
      <w:r w:rsidR="0070518E" w:rsidRPr="00173AEE">
        <w:rPr>
          <w:rFonts w:ascii="Times New Roman" w:hAnsi="Times New Roman" w:cs="Times New Roman"/>
          <w:sz w:val="24"/>
          <w:szCs w:val="24"/>
        </w:rPr>
        <w:t xml:space="preserve">I also noticed that many Brazilians recommend Hola Unblocker as an alternative to </w:t>
      </w:r>
      <w:r w:rsidR="00761F6E" w:rsidRPr="00173AEE">
        <w:rPr>
          <w:rFonts w:ascii="Times New Roman" w:hAnsi="Times New Roman" w:cs="Times New Roman"/>
          <w:sz w:val="24"/>
          <w:szCs w:val="24"/>
        </w:rPr>
        <w:t xml:space="preserve">the </w:t>
      </w:r>
      <w:r w:rsidR="0070518E" w:rsidRPr="00173AEE">
        <w:rPr>
          <w:rFonts w:ascii="Times New Roman" w:hAnsi="Times New Roman" w:cs="Times New Roman"/>
          <w:sz w:val="24"/>
          <w:szCs w:val="24"/>
        </w:rPr>
        <w:t xml:space="preserve">paid and more complex VPNs. </w:t>
      </w:r>
      <w:r w:rsidR="00761F6E" w:rsidRPr="00173AEE">
        <w:rPr>
          <w:rFonts w:ascii="Times New Roman" w:hAnsi="Times New Roman" w:cs="Times New Roman"/>
          <w:sz w:val="24"/>
          <w:szCs w:val="24"/>
        </w:rPr>
        <w:t>The Hola browser plugin is free to install and use – but as noted in the Introduction to this book, it has been known to sell user bandwidth to third parties for botnet attacks.</w:t>
      </w:r>
    </w:p>
    <w:p w14:paraId="03528535" w14:textId="77777777" w:rsidR="0070518E" w:rsidRPr="00173AEE" w:rsidRDefault="0070518E" w:rsidP="00DA7CDF">
      <w:pPr>
        <w:spacing w:after="0" w:line="240" w:lineRule="auto"/>
        <w:rPr>
          <w:rFonts w:ascii="Times New Roman" w:hAnsi="Times New Roman" w:cs="Times New Roman"/>
          <w:sz w:val="24"/>
          <w:szCs w:val="24"/>
        </w:rPr>
      </w:pPr>
    </w:p>
    <w:p w14:paraId="106367F7" w14:textId="63380019" w:rsidR="00495252" w:rsidRPr="00173AEE" w:rsidRDefault="003F65D3" w:rsidP="004F1E32">
      <w:pPr>
        <w:pStyle w:val="ListParagraph"/>
        <w:spacing w:after="0" w:line="240" w:lineRule="auto"/>
        <w:ind w:left="0"/>
        <w:rPr>
          <w:rFonts w:ascii="Times New Roman" w:hAnsi="Times New Roman" w:cs="Times New Roman"/>
          <w:sz w:val="24"/>
          <w:szCs w:val="24"/>
        </w:rPr>
      </w:pPr>
      <w:r w:rsidRPr="00173AEE">
        <w:rPr>
          <w:rFonts w:ascii="Times New Roman" w:hAnsi="Times New Roman" w:cs="Times New Roman"/>
          <w:sz w:val="24"/>
          <w:szCs w:val="24"/>
        </w:rPr>
        <w:t>There are also audiences that want to access video content from their original sources. For instance, s</w:t>
      </w:r>
      <w:r w:rsidR="00EC41C7" w:rsidRPr="00173AEE">
        <w:rPr>
          <w:rFonts w:ascii="Times New Roman" w:hAnsi="Times New Roman" w:cs="Times New Roman"/>
          <w:sz w:val="24"/>
          <w:szCs w:val="24"/>
        </w:rPr>
        <w:t>ince late 2014, a</w:t>
      </w:r>
      <w:r w:rsidR="00495252" w:rsidRPr="00173AEE">
        <w:rPr>
          <w:rFonts w:ascii="Times New Roman" w:hAnsi="Times New Roman" w:cs="Times New Roman"/>
          <w:sz w:val="24"/>
          <w:szCs w:val="24"/>
        </w:rPr>
        <w:t xml:space="preserve">ccessing the US Netflix catalogue </w:t>
      </w:r>
      <w:r w:rsidR="00615538" w:rsidRPr="00173AEE">
        <w:rPr>
          <w:rFonts w:ascii="Times New Roman" w:hAnsi="Times New Roman" w:cs="Times New Roman"/>
          <w:sz w:val="24"/>
          <w:szCs w:val="24"/>
        </w:rPr>
        <w:t>has been</w:t>
      </w:r>
      <w:r w:rsidR="00EC41C7" w:rsidRPr="00173AEE">
        <w:rPr>
          <w:rFonts w:ascii="Times New Roman" w:hAnsi="Times New Roman" w:cs="Times New Roman"/>
          <w:sz w:val="24"/>
          <w:szCs w:val="24"/>
        </w:rPr>
        <w:t xml:space="preserve"> </w:t>
      </w:r>
      <w:r w:rsidR="00761F6E" w:rsidRPr="00173AEE">
        <w:rPr>
          <w:rFonts w:ascii="Times New Roman" w:hAnsi="Times New Roman" w:cs="Times New Roman"/>
          <w:sz w:val="24"/>
          <w:szCs w:val="24"/>
        </w:rPr>
        <w:t xml:space="preserve">a </w:t>
      </w:r>
      <w:r w:rsidR="00EC41C7" w:rsidRPr="00173AEE">
        <w:rPr>
          <w:rFonts w:ascii="Times New Roman" w:hAnsi="Times New Roman" w:cs="Times New Roman"/>
          <w:sz w:val="24"/>
          <w:szCs w:val="24"/>
        </w:rPr>
        <w:t>popular</w:t>
      </w:r>
      <w:r w:rsidR="00495252" w:rsidRPr="00173AEE">
        <w:rPr>
          <w:rFonts w:ascii="Times New Roman" w:hAnsi="Times New Roman" w:cs="Times New Roman"/>
          <w:sz w:val="24"/>
          <w:szCs w:val="24"/>
        </w:rPr>
        <w:t xml:space="preserve"> discussion</w:t>
      </w:r>
      <w:r w:rsidR="00761F6E" w:rsidRPr="00173AEE">
        <w:rPr>
          <w:rFonts w:ascii="Times New Roman" w:hAnsi="Times New Roman" w:cs="Times New Roman"/>
          <w:sz w:val="24"/>
          <w:szCs w:val="24"/>
        </w:rPr>
        <w:t xml:space="preserve"> topic in Brazilian internet forums</w:t>
      </w:r>
      <w:r w:rsidR="00EC41C7" w:rsidRPr="00173AEE">
        <w:rPr>
          <w:rFonts w:ascii="Times New Roman" w:hAnsi="Times New Roman" w:cs="Times New Roman"/>
          <w:sz w:val="24"/>
          <w:szCs w:val="24"/>
        </w:rPr>
        <w:t>.</w:t>
      </w:r>
      <w:r w:rsidR="00615538" w:rsidRPr="00173AEE">
        <w:rPr>
          <w:rFonts w:ascii="Times New Roman" w:hAnsi="Times New Roman" w:cs="Times New Roman"/>
          <w:sz w:val="24"/>
          <w:szCs w:val="24"/>
        </w:rPr>
        <w:t xml:space="preserve"> </w:t>
      </w:r>
      <w:r w:rsidR="00761F6E" w:rsidRPr="00173AEE">
        <w:rPr>
          <w:rFonts w:ascii="Times New Roman" w:hAnsi="Times New Roman" w:cs="Times New Roman"/>
          <w:sz w:val="24"/>
          <w:szCs w:val="24"/>
        </w:rPr>
        <w:t>T</w:t>
      </w:r>
      <w:r w:rsidR="00495252" w:rsidRPr="00173AEE">
        <w:rPr>
          <w:rFonts w:ascii="Times New Roman" w:hAnsi="Times New Roman" w:cs="Times New Roman"/>
          <w:sz w:val="24"/>
          <w:szCs w:val="24"/>
        </w:rPr>
        <w:t>he</w:t>
      </w:r>
      <w:r w:rsidR="00761F6E" w:rsidRPr="00173AEE">
        <w:rPr>
          <w:rFonts w:ascii="Times New Roman" w:hAnsi="Times New Roman" w:cs="Times New Roman"/>
          <w:sz w:val="24"/>
          <w:szCs w:val="24"/>
        </w:rPr>
        <w:t>re are two</w:t>
      </w:r>
      <w:r w:rsidR="00495252" w:rsidRPr="00173AEE">
        <w:rPr>
          <w:rFonts w:ascii="Times New Roman" w:hAnsi="Times New Roman" w:cs="Times New Roman"/>
          <w:sz w:val="24"/>
          <w:szCs w:val="24"/>
        </w:rPr>
        <w:t xml:space="preserve"> </w:t>
      </w:r>
      <w:r w:rsidRPr="00173AEE">
        <w:rPr>
          <w:rFonts w:ascii="Times New Roman" w:hAnsi="Times New Roman" w:cs="Times New Roman"/>
          <w:sz w:val="24"/>
          <w:szCs w:val="24"/>
        </w:rPr>
        <w:t xml:space="preserve">main </w:t>
      </w:r>
      <w:r w:rsidR="004F06B8" w:rsidRPr="00173AEE">
        <w:rPr>
          <w:rFonts w:ascii="Times New Roman" w:hAnsi="Times New Roman" w:cs="Times New Roman"/>
          <w:sz w:val="24"/>
          <w:szCs w:val="24"/>
        </w:rPr>
        <w:t>motivations for access</w:t>
      </w:r>
      <w:r w:rsidR="00761F6E" w:rsidRPr="00173AEE">
        <w:rPr>
          <w:rFonts w:ascii="Times New Roman" w:hAnsi="Times New Roman" w:cs="Times New Roman"/>
          <w:sz w:val="24"/>
          <w:szCs w:val="24"/>
        </w:rPr>
        <w:t>ing</w:t>
      </w:r>
      <w:r w:rsidR="004F06B8" w:rsidRPr="00173AEE">
        <w:rPr>
          <w:rFonts w:ascii="Times New Roman" w:hAnsi="Times New Roman" w:cs="Times New Roman"/>
          <w:sz w:val="24"/>
          <w:szCs w:val="24"/>
        </w:rPr>
        <w:t xml:space="preserve"> the US Netflix</w:t>
      </w:r>
      <w:r w:rsidR="00761F6E" w:rsidRPr="00173AEE">
        <w:rPr>
          <w:rFonts w:ascii="Times New Roman" w:hAnsi="Times New Roman" w:cs="Times New Roman"/>
          <w:sz w:val="24"/>
          <w:szCs w:val="24"/>
        </w:rPr>
        <w:t xml:space="preserve"> service. First, </w:t>
      </w:r>
      <w:r w:rsidR="007F32A4" w:rsidRPr="00173AEE">
        <w:rPr>
          <w:rFonts w:ascii="Times New Roman" w:hAnsi="Times New Roman" w:cs="Times New Roman"/>
          <w:sz w:val="24"/>
          <w:szCs w:val="24"/>
        </w:rPr>
        <w:t xml:space="preserve">Netflix </w:t>
      </w:r>
      <w:r w:rsidR="0011142E" w:rsidRPr="00173AEE">
        <w:rPr>
          <w:rFonts w:ascii="Times New Roman" w:hAnsi="Times New Roman" w:cs="Times New Roman"/>
          <w:sz w:val="24"/>
          <w:szCs w:val="24"/>
        </w:rPr>
        <w:t>Brazil</w:t>
      </w:r>
      <w:r w:rsidR="007F32A4" w:rsidRPr="00173AEE">
        <w:rPr>
          <w:rFonts w:ascii="Times New Roman" w:hAnsi="Times New Roman" w:cs="Times New Roman"/>
          <w:sz w:val="24"/>
          <w:szCs w:val="24"/>
        </w:rPr>
        <w:t xml:space="preserve"> has a limited catalogue</w:t>
      </w:r>
      <w:r w:rsidR="00526862" w:rsidRPr="00173AEE">
        <w:rPr>
          <w:rFonts w:ascii="Times New Roman" w:hAnsi="Times New Roman" w:cs="Times New Roman"/>
          <w:sz w:val="24"/>
          <w:szCs w:val="24"/>
        </w:rPr>
        <w:t xml:space="preserve">: </w:t>
      </w:r>
      <w:r w:rsidR="00495252" w:rsidRPr="00173AEE">
        <w:rPr>
          <w:rFonts w:ascii="Times New Roman" w:hAnsi="Times New Roman" w:cs="Times New Roman"/>
          <w:sz w:val="24"/>
          <w:szCs w:val="24"/>
        </w:rPr>
        <w:t xml:space="preserve">the US version </w:t>
      </w:r>
      <w:r w:rsidR="00761F6E" w:rsidRPr="00173AEE">
        <w:rPr>
          <w:rFonts w:ascii="Times New Roman" w:hAnsi="Times New Roman" w:cs="Times New Roman"/>
          <w:sz w:val="24"/>
          <w:szCs w:val="24"/>
        </w:rPr>
        <w:t>offers many times more content</w:t>
      </w:r>
      <w:r w:rsidR="00BC3D00" w:rsidRPr="00173AEE">
        <w:rPr>
          <w:rFonts w:ascii="Times New Roman" w:hAnsi="Times New Roman" w:cs="Times New Roman"/>
          <w:sz w:val="24"/>
          <w:szCs w:val="24"/>
        </w:rPr>
        <w:t xml:space="preserve">, whereas the local version </w:t>
      </w:r>
      <w:r w:rsidR="006952B4" w:rsidRPr="00173AEE">
        <w:rPr>
          <w:rFonts w:ascii="Times New Roman" w:hAnsi="Times New Roman" w:cs="Times New Roman"/>
          <w:sz w:val="24"/>
          <w:szCs w:val="24"/>
        </w:rPr>
        <w:t xml:space="preserve">generally </w:t>
      </w:r>
      <w:r w:rsidR="00BC3D00" w:rsidRPr="00173AEE">
        <w:rPr>
          <w:rFonts w:ascii="Times New Roman" w:hAnsi="Times New Roman" w:cs="Times New Roman"/>
          <w:sz w:val="24"/>
          <w:szCs w:val="24"/>
        </w:rPr>
        <w:t>offer</w:t>
      </w:r>
      <w:r w:rsidR="006952B4" w:rsidRPr="00173AEE">
        <w:rPr>
          <w:rFonts w:ascii="Times New Roman" w:hAnsi="Times New Roman" w:cs="Times New Roman"/>
          <w:sz w:val="24"/>
          <w:szCs w:val="24"/>
        </w:rPr>
        <w:t>s</w:t>
      </w:r>
      <w:r w:rsidR="00BC3D00" w:rsidRPr="00173AEE">
        <w:rPr>
          <w:rFonts w:ascii="Times New Roman" w:hAnsi="Times New Roman" w:cs="Times New Roman"/>
          <w:sz w:val="24"/>
          <w:szCs w:val="24"/>
        </w:rPr>
        <w:t xml:space="preserve"> a lot of content that has already screened widely in Brazil. Second, Netflix subtitles are </w:t>
      </w:r>
      <w:r w:rsidR="00D22C63" w:rsidRPr="00173AEE">
        <w:rPr>
          <w:rFonts w:ascii="Times New Roman" w:hAnsi="Times New Roman" w:cs="Times New Roman"/>
          <w:sz w:val="24"/>
          <w:szCs w:val="24"/>
        </w:rPr>
        <w:t xml:space="preserve">only </w:t>
      </w:r>
      <w:r w:rsidR="00BC3D00" w:rsidRPr="00173AEE">
        <w:rPr>
          <w:rFonts w:ascii="Times New Roman" w:hAnsi="Times New Roman" w:cs="Times New Roman"/>
          <w:sz w:val="24"/>
          <w:szCs w:val="24"/>
        </w:rPr>
        <w:t xml:space="preserve">available </w:t>
      </w:r>
      <w:r w:rsidR="00D22C63" w:rsidRPr="00173AEE">
        <w:rPr>
          <w:rFonts w:ascii="Times New Roman" w:hAnsi="Times New Roman" w:cs="Times New Roman"/>
          <w:sz w:val="24"/>
          <w:szCs w:val="24"/>
        </w:rPr>
        <w:t>in Portuguese</w:t>
      </w:r>
      <w:r w:rsidR="0074162B" w:rsidRPr="00173AEE">
        <w:rPr>
          <w:rFonts w:ascii="Times New Roman" w:hAnsi="Times New Roman" w:cs="Times New Roman"/>
          <w:sz w:val="24"/>
          <w:szCs w:val="24"/>
        </w:rPr>
        <w:t xml:space="preserve">; there are no English captions available, as in the </w:t>
      </w:r>
      <w:r w:rsidR="0084347F" w:rsidRPr="00173AEE">
        <w:rPr>
          <w:rFonts w:ascii="Times New Roman" w:hAnsi="Times New Roman" w:cs="Times New Roman"/>
          <w:sz w:val="24"/>
          <w:szCs w:val="24"/>
        </w:rPr>
        <w:t>U.S.</w:t>
      </w:r>
      <w:r w:rsidR="00BC3D00" w:rsidRPr="00173AEE">
        <w:rPr>
          <w:rFonts w:ascii="Times New Roman" w:hAnsi="Times New Roman" w:cs="Times New Roman"/>
          <w:sz w:val="24"/>
          <w:szCs w:val="24"/>
        </w:rPr>
        <w:t xml:space="preserve"> Netflix service</w:t>
      </w:r>
      <w:r w:rsidR="0074162B" w:rsidRPr="00173AEE">
        <w:rPr>
          <w:rFonts w:ascii="Times New Roman" w:hAnsi="Times New Roman" w:cs="Times New Roman"/>
          <w:sz w:val="24"/>
          <w:szCs w:val="24"/>
        </w:rPr>
        <w:t>.</w:t>
      </w:r>
      <w:r w:rsidR="00BC3D00" w:rsidRPr="00173AEE">
        <w:rPr>
          <w:rFonts w:ascii="Times New Roman" w:hAnsi="Times New Roman" w:cs="Times New Roman"/>
          <w:sz w:val="24"/>
          <w:szCs w:val="24"/>
        </w:rPr>
        <w:t xml:space="preserve"> </w:t>
      </w:r>
      <w:r w:rsidR="0074162B" w:rsidRPr="00173AEE">
        <w:rPr>
          <w:rFonts w:ascii="Times New Roman" w:hAnsi="Times New Roman" w:cs="Times New Roman"/>
          <w:sz w:val="24"/>
          <w:szCs w:val="24"/>
        </w:rPr>
        <w:t xml:space="preserve">This is a </w:t>
      </w:r>
      <w:r w:rsidR="0007593B" w:rsidRPr="00173AEE">
        <w:rPr>
          <w:rFonts w:ascii="Times New Roman" w:hAnsi="Times New Roman" w:cs="Times New Roman"/>
          <w:sz w:val="24"/>
          <w:szCs w:val="24"/>
        </w:rPr>
        <w:t xml:space="preserve">source of disappointment </w:t>
      </w:r>
      <w:r w:rsidR="0074162B" w:rsidRPr="00173AEE">
        <w:rPr>
          <w:rFonts w:ascii="Times New Roman" w:hAnsi="Times New Roman" w:cs="Times New Roman"/>
          <w:sz w:val="24"/>
          <w:szCs w:val="24"/>
        </w:rPr>
        <w:t xml:space="preserve">for the many Brazilian </w:t>
      </w:r>
      <w:r w:rsidR="006955BE" w:rsidRPr="00173AEE">
        <w:rPr>
          <w:rFonts w:ascii="Times New Roman" w:hAnsi="Times New Roman" w:cs="Times New Roman"/>
          <w:sz w:val="24"/>
          <w:szCs w:val="24"/>
        </w:rPr>
        <w:t>students</w:t>
      </w:r>
      <w:r w:rsidR="004F06B8" w:rsidRPr="00173AEE">
        <w:rPr>
          <w:rFonts w:ascii="Times New Roman" w:hAnsi="Times New Roman" w:cs="Times New Roman"/>
          <w:sz w:val="24"/>
          <w:szCs w:val="24"/>
        </w:rPr>
        <w:t xml:space="preserve"> who use </w:t>
      </w:r>
      <w:r w:rsidR="0074162B" w:rsidRPr="00173AEE">
        <w:rPr>
          <w:rFonts w:ascii="Times New Roman" w:hAnsi="Times New Roman" w:cs="Times New Roman"/>
          <w:sz w:val="24"/>
          <w:szCs w:val="24"/>
        </w:rPr>
        <w:t xml:space="preserve">captions </w:t>
      </w:r>
      <w:r w:rsidR="004F06B8" w:rsidRPr="00173AEE">
        <w:rPr>
          <w:rFonts w:ascii="Times New Roman" w:hAnsi="Times New Roman" w:cs="Times New Roman"/>
          <w:sz w:val="24"/>
          <w:szCs w:val="24"/>
        </w:rPr>
        <w:t>to practice their English language skill</w:t>
      </w:r>
      <w:r w:rsidR="0074162B" w:rsidRPr="00173AEE">
        <w:rPr>
          <w:rFonts w:ascii="Times New Roman" w:hAnsi="Times New Roman" w:cs="Times New Roman"/>
          <w:sz w:val="24"/>
          <w:szCs w:val="24"/>
        </w:rPr>
        <w:t>s.</w:t>
      </w:r>
      <w:r w:rsidR="0007593B" w:rsidRPr="00173AEE">
        <w:rPr>
          <w:rFonts w:ascii="Times New Roman" w:hAnsi="Times New Roman" w:cs="Times New Roman"/>
          <w:sz w:val="24"/>
          <w:szCs w:val="24"/>
        </w:rPr>
        <w:t xml:space="preserve"> They naturally prefer the U.S. service.</w:t>
      </w:r>
      <w:r w:rsidR="003936A5" w:rsidRPr="00173AEE">
        <w:rPr>
          <w:rFonts w:ascii="Times New Roman" w:hAnsi="Times New Roman" w:cs="Times New Roman"/>
          <w:sz w:val="24"/>
          <w:szCs w:val="24"/>
        </w:rPr>
        <w:t xml:space="preserve"> </w:t>
      </w:r>
    </w:p>
    <w:p w14:paraId="509815D8" w14:textId="77777777" w:rsidR="00EC41C7" w:rsidRDefault="00EC41C7" w:rsidP="004F1E32">
      <w:pPr>
        <w:pStyle w:val="ListParagraph"/>
        <w:spacing w:after="0" w:line="240" w:lineRule="auto"/>
        <w:ind w:left="0"/>
        <w:rPr>
          <w:ins w:id="1" w:author="James Meese" w:date="2015-10-29T12:26:00Z"/>
          <w:rFonts w:ascii="Times New Roman" w:hAnsi="Times New Roman" w:cs="Times New Roman"/>
          <w:sz w:val="24"/>
          <w:szCs w:val="24"/>
        </w:rPr>
      </w:pPr>
    </w:p>
    <w:p w14:paraId="5CD73D3D" w14:textId="7CC6E6AE" w:rsidR="00E129B8" w:rsidRPr="00173AEE" w:rsidRDefault="00E129B8" w:rsidP="004F1E32">
      <w:pPr>
        <w:pStyle w:val="ListParagraph"/>
        <w:spacing w:after="0" w:line="240" w:lineRule="auto"/>
        <w:ind w:left="0"/>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14:anchorId="1DEB6BB2" wp14:editId="59B12AE1">
            <wp:extent cx="3556000" cy="2959100"/>
            <wp:effectExtent l="0" t="0" r="0" b="12700"/>
            <wp:docPr id="1" name="Picture 1" descr="Macintosh HD:Users:125771:Dropbox:Geoblocking and Global Video Culture:Illustrations (ready for INC):Vanessa_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125771:Dropbox:Geoblocking and Global Video Culture:Illustrations (ready for INC):Vanessa_Image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56000" cy="2959100"/>
                    </a:xfrm>
                    <a:prstGeom prst="rect">
                      <a:avLst/>
                    </a:prstGeom>
                    <a:noFill/>
                    <a:ln>
                      <a:noFill/>
                    </a:ln>
                  </pic:spPr>
                </pic:pic>
              </a:graphicData>
            </a:graphic>
          </wp:inline>
        </w:drawing>
      </w:r>
    </w:p>
    <w:p w14:paraId="74C27823" w14:textId="107C11EF" w:rsidR="00C45955" w:rsidRPr="00173AEE" w:rsidRDefault="00C45955" w:rsidP="00C45955">
      <w:pPr>
        <w:pStyle w:val="ListParagraph"/>
        <w:spacing w:after="0" w:line="240" w:lineRule="auto"/>
        <w:ind w:left="0"/>
        <w:jc w:val="center"/>
        <w:rPr>
          <w:rFonts w:ascii="Times New Roman" w:hAnsi="Times New Roman" w:cs="Times New Roman"/>
          <w:sz w:val="24"/>
          <w:szCs w:val="24"/>
        </w:rPr>
      </w:pPr>
    </w:p>
    <w:p w14:paraId="360EC757" w14:textId="77777777" w:rsidR="00C45955" w:rsidRPr="00173AEE" w:rsidRDefault="00C45955" w:rsidP="00C45955">
      <w:pPr>
        <w:spacing w:after="0" w:line="240" w:lineRule="auto"/>
        <w:rPr>
          <w:rFonts w:ascii="Times New Roman" w:hAnsi="Times New Roman" w:cs="Times New Roman"/>
          <w:color w:val="000000"/>
          <w:sz w:val="24"/>
          <w:szCs w:val="24"/>
          <w:shd w:val="clear" w:color="auto" w:fill="FFFFFF"/>
        </w:rPr>
      </w:pPr>
      <w:r w:rsidRPr="00173AEE">
        <w:rPr>
          <w:rFonts w:ascii="Times New Roman" w:hAnsi="Times New Roman" w:cs="Times New Roman"/>
          <w:sz w:val="24"/>
          <w:szCs w:val="24"/>
        </w:rPr>
        <w:t xml:space="preserve">Fig. 1. </w:t>
      </w:r>
      <w:r w:rsidRPr="00173AEE">
        <w:rPr>
          <w:rFonts w:ascii="Times New Roman" w:hAnsi="Times New Roman" w:cs="Times New Roman"/>
          <w:color w:val="000000"/>
          <w:sz w:val="24"/>
          <w:szCs w:val="24"/>
          <w:shd w:val="clear" w:color="auto" w:fill="FFFFFF"/>
        </w:rPr>
        <w:t>English captions on streaming content are highly valued by some Brazilian internet users, especially language students.</w:t>
      </w:r>
    </w:p>
    <w:p w14:paraId="16117052" w14:textId="77777777" w:rsidR="00C45955" w:rsidRPr="00173AEE" w:rsidRDefault="00C45955" w:rsidP="004F1E32">
      <w:pPr>
        <w:pStyle w:val="ListParagraph"/>
        <w:spacing w:after="0" w:line="240" w:lineRule="auto"/>
        <w:ind w:left="0"/>
        <w:rPr>
          <w:rFonts w:ascii="Times New Roman" w:hAnsi="Times New Roman" w:cs="Times New Roman"/>
          <w:sz w:val="24"/>
          <w:szCs w:val="24"/>
        </w:rPr>
      </w:pPr>
    </w:p>
    <w:p w14:paraId="758AD243" w14:textId="0EBDB57C" w:rsidR="006955BE" w:rsidRPr="00173AEE" w:rsidRDefault="008F380F" w:rsidP="00EC41C7">
      <w:pPr>
        <w:spacing w:after="0" w:line="240" w:lineRule="auto"/>
        <w:rPr>
          <w:rFonts w:ascii="Times New Roman" w:hAnsi="Times New Roman" w:cs="Times New Roman"/>
          <w:sz w:val="24"/>
          <w:szCs w:val="24"/>
        </w:rPr>
      </w:pPr>
      <w:r w:rsidRPr="00173AEE">
        <w:rPr>
          <w:rFonts w:ascii="Times New Roman" w:hAnsi="Times New Roman" w:cs="Times New Roman"/>
          <w:sz w:val="24"/>
          <w:szCs w:val="24"/>
        </w:rPr>
        <w:t>Inte</w:t>
      </w:r>
      <w:r w:rsidR="002E21E3" w:rsidRPr="00173AEE">
        <w:rPr>
          <w:rFonts w:ascii="Times New Roman" w:hAnsi="Times New Roman" w:cs="Times New Roman"/>
          <w:sz w:val="24"/>
          <w:szCs w:val="24"/>
        </w:rPr>
        <w:t xml:space="preserve">restingly enough, </w:t>
      </w:r>
      <w:r w:rsidR="0007593B" w:rsidRPr="00173AEE">
        <w:rPr>
          <w:rFonts w:ascii="Times New Roman" w:hAnsi="Times New Roman" w:cs="Times New Roman"/>
          <w:sz w:val="24"/>
          <w:szCs w:val="24"/>
        </w:rPr>
        <w:t>Brazilian Netflix fans have also produced a Portuguese subtitling workaround for those using the U.S. site. T</w:t>
      </w:r>
      <w:r w:rsidR="0008695E" w:rsidRPr="00173AEE">
        <w:rPr>
          <w:rFonts w:ascii="Times New Roman" w:hAnsi="Times New Roman" w:cs="Times New Roman"/>
          <w:sz w:val="24"/>
          <w:szCs w:val="24"/>
        </w:rPr>
        <w:t>he</w:t>
      </w:r>
      <w:r w:rsidR="002E21E3" w:rsidRPr="00173AEE">
        <w:rPr>
          <w:rFonts w:ascii="Times New Roman" w:hAnsi="Times New Roman" w:cs="Times New Roman"/>
          <w:sz w:val="24"/>
          <w:szCs w:val="24"/>
        </w:rPr>
        <w:t>re</w:t>
      </w:r>
      <w:r w:rsidR="0008695E" w:rsidRPr="00173AEE">
        <w:rPr>
          <w:rFonts w:ascii="Times New Roman" w:hAnsi="Times New Roman" w:cs="Times New Roman"/>
          <w:sz w:val="24"/>
          <w:szCs w:val="24"/>
        </w:rPr>
        <w:t xml:space="preserve"> are many tutorials on </w:t>
      </w:r>
      <w:r w:rsidR="00EC41C7" w:rsidRPr="00173AEE">
        <w:rPr>
          <w:rFonts w:ascii="Times New Roman" w:hAnsi="Times New Roman" w:cs="Times New Roman"/>
          <w:sz w:val="24"/>
          <w:szCs w:val="24"/>
        </w:rPr>
        <w:t xml:space="preserve">how to incorporate subtitles created by </w:t>
      </w:r>
      <w:r w:rsidR="002E21E3" w:rsidRPr="00173AEE">
        <w:rPr>
          <w:rFonts w:ascii="Times New Roman" w:hAnsi="Times New Roman" w:cs="Times New Roman"/>
          <w:sz w:val="24"/>
          <w:szCs w:val="24"/>
        </w:rPr>
        <w:t>amateur sub</w:t>
      </w:r>
      <w:r w:rsidR="003F65D3" w:rsidRPr="00173AEE">
        <w:rPr>
          <w:rFonts w:ascii="Times New Roman" w:hAnsi="Times New Roman" w:cs="Times New Roman"/>
          <w:sz w:val="24"/>
          <w:szCs w:val="24"/>
        </w:rPr>
        <w:t>titlers</w:t>
      </w:r>
      <w:r w:rsidR="002E21E3" w:rsidRPr="00173AEE">
        <w:rPr>
          <w:rFonts w:ascii="Times New Roman" w:hAnsi="Times New Roman" w:cs="Times New Roman"/>
          <w:sz w:val="24"/>
          <w:szCs w:val="24"/>
        </w:rPr>
        <w:t>,</w:t>
      </w:r>
      <w:r w:rsidR="003F65D3" w:rsidRPr="00173AEE">
        <w:rPr>
          <w:rFonts w:ascii="Times New Roman" w:hAnsi="Times New Roman" w:cs="Times New Roman"/>
          <w:sz w:val="24"/>
          <w:szCs w:val="24"/>
        </w:rPr>
        <w:t xml:space="preserve"> such as the Legenders</w:t>
      </w:r>
      <w:r w:rsidR="002E21E3" w:rsidRPr="00173AEE">
        <w:rPr>
          <w:rFonts w:ascii="Times New Roman" w:hAnsi="Times New Roman" w:cs="Times New Roman"/>
          <w:sz w:val="24"/>
          <w:szCs w:val="24"/>
        </w:rPr>
        <w:t>,</w:t>
      </w:r>
      <w:r w:rsidR="003F65D3" w:rsidRPr="00173AEE">
        <w:rPr>
          <w:rFonts w:ascii="Times New Roman" w:hAnsi="Times New Roman" w:cs="Times New Roman"/>
          <w:sz w:val="24"/>
          <w:szCs w:val="24"/>
        </w:rPr>
        <w:t xml:space="preserve"> i</w:t>
      </w:r>
      <w:r w:rsidR="0008695E" w:rsidRPr="00173AEE">
        <w:rPr>
          <w:rFonts w:ascii="Times New Roman" w:hAnsi="Times New Roman" w:cs="Times New Roman"/>
          <w:sz w:val="24"/>
          <w:szCs w:val="24"/>
        </w:rPr>
        <w:t>nto the video content available in the U</w:t>
      </w:r>
      <w:r w:rsidR="0007593B" w:rsidRPr="00173AEE">
        <w:rPr>
          <w:rFonts w:ascii="Times New Roman" w:hAnsi="Times New Roman" w:cs="Times New Roman"/>
          <w:sz w:val="24"/>
          <w:szCs w:val="24"/>
        </w:rPr>
        <w:t>.</w:t>
      </w:r>
      <w:r w:rsidR="0008695E" w:rsidRPr="00173AEE">
        <w:rPr>
          <w:rFonts w:ascii="Times New Roman" w:hAnsi="Times New Roman" w:cs="Times New Roman"/>
          <w:sz w:val="24"/>
          <w:szCs w:val="24"/>
        </w:rPr>
        <w:t>S</w:t>
      </w:r>
      <w:r w:rsidR="0007593B" w:rsidRPr="00173AEE">
        <w:rPr>
          <w:rFonts w:ascii="Times New Roman" w:hAnsi="Times New Roman" w:cs="Times New Roman"/>
          <w:sz w:val="24"/>
          <w:szCs w:val="24"/>
        </w:rPr>
        <w:t>.</w:t>
      </w:r>
      <w:r w:rsidR="0008695E" w:rsidRPr="00173AEE">
        <w:rPr>
          <w:rFonts w:ascii="Times New Roman" w:hAnsi="Times New Roman" w:cs="Times New Roman"/>
          <w:sz w:val="24"/>
          <w:szCs w:val="24"/>
        </w:rPr>
        <w:t xml:space="preserve"> Netflix.</w:t>
      </w:r>
    </w:p>
    <w:p w14:paraId="26810A35" w14:textId="77777777" w:rsidR="00C45955" w:rsidRPr="00173AEE" w:rsidRDefault="00C45955" w:rsidP="00EC41C7">
      <w:pPr>
        <w:spacing w:after="0" w:line="240" w:lineRule="auto"/>
        <w:rPr>
          <w:rFonts w:ascii="Times New Roman" w:hAnsi="Times New Roman" w:cs="Times New Roman"/>
          <w:sz w:val="24"/>
          <w:szCs w:val="24"/>
        </w:rPr>
      </w:pPr>
    </w:p>
    <w:p w14:paraId="515E9D2E" w14:textId="6DFCE849" w:rsidR="00170783" w:rsidRPr="00173AEE" w:rsidRDefault="00526862" w:rsidP="00DA7CDF">
      <w:pPr>
        <w:spacing w:after="0" w:line="240" w:lineRule="auto"/>
        <w:rPr>
          <w:rFonts w:ascii="Times New Roman" w:hAnsi="Times New Roman" w:cs="Times New Roman"/>
          <w:sz w:val="24"/>
          <w:szCs w:val="24"/>
        </w:rPr>
      </w:pPr>
      <w:r w:rsidRPr="00173AEE">
        <w:rPr>
          <w:rFonts w:ascii="Times New Roman" w:hAnsi="Times New Roman" w:cs="Times New Roman"/>
          <w:sz w:val="24"/>
          <w:szCs w:val="24"/>
        </w:rPr>
        <w:t xml:space="preserve">In terms of understanding these practices as </w:t>
      </w:r>
      <w:r w:rsidR="00A66E0E" w:rsidRPr="00173AEE">
        <w:rPr>
          <w:rFonts w:ascii="Times New Roman" w:hAnsi="Times New Roman" w:cs="Times New Roman"/>
          <w:sz w:val="24"/>
          <w:szCs w:val="24"/>
        </w:rPr>
        <w:t>piracy,</w:t>
      </w:r>
      <w:r w:rsidRPr="00173AEE">
        <w:rPr>
          <w:rFonts w:ascii="Times New Roman" w:hAnsi="Times New Roman" w:cs="Times New Roman"/>
          <w:sz w:val="24"/>
          <w:szCs w:val="24"/>
        </w:rPr>
        <w:t xml:space="preserve"> </w:t>
      </w:r>
      <w:r w:rsidR="00C53314" w:rsidRPr="00173AEE">
        <w:rPr>
          <w:rFonts w:ascii="Times New Roman" w:hAnsi="Times New Roman" w:cs="Times New Roman"/>
          <w:sz w:val="24"/>
          <w:szCs w:val="24"/>
        </w:rPr>
        <w:t xml:space="preserve">I have </w:t>
      </w:r>
      <w:r w:rsidR="00151992" w:rsidRPr="00173AEE">
        <w:rPr>
          <w:rFonts w:ascii="Times New Roman" w:hAnsi="Times New Roman" w:cs="Times New Roman"/>
          <w:sz w:val="24"/>
          <w:szCs w:val="24"/>
        </w:rPr>
        <w:t xml:space="preserve">frequently </w:t>
      </w:r>
      <w:r w:rsidR="00C53314" w:rsidRPr="00173AEE">
        <w:rPr>
          <w:rFonts w:ascii="Times New Roman" w:hAnsi="Times New Roman" w:cs="Times New Roman"/>
          <w:sz w:val="24"/>
          <w:szCs w:val="24"/>
        </w:rPr>
        <w:t xml:space="preserve">observed </w:t>
      </w:r>
      <w:r w:rsidR="00151992" w:rsidRPr="00173AEE">
        <w:rPr>
          <w:rFonts w:ascii="Times New Roman" w:hAnsi="Times New Roman" w:cs="Times New Roman"/>
          <w:sz w:val="24"/>
          <w:szCs w:val="24"/>
        </w:rPr>
        <w:t xml:space="preserve">in forums </w:t>
      </w:r>
      <w:r w:rsidRPr="00173AEE">
        <w:rPr>
          <w:rFonts w:ascii="Times New Roman" w:hAnsi="Times New Roman" w:cs="Times New Roman"/>
          <w:sz w:val="24"/>
          <w:szCs w:val="24"/>
        </w:rPr>
        <w:t xml:space="preserve">that the argument </w:t>
      </w:r>
      <w:r w:rsidR="0009648D" w:rsidRPr="00173AEE">
        <w:rPr>
          <w:rFonts w:ascii="Times New Roman" w:hAnsi="Times New Roman" w:cs="Times New Roman"/>
          <w:sz w:val="24"/>
          <w:szCs w:val="24"/>
        </w:rPr>
        <w:t>‘</w:t>
      </w:r>
      <w:r w:rsidR="00151992" w:rsidRPr="00173AEE">
        <w:rPr>
          <w:rFonts w:ascii="Times New Roman" w:hAnsi="Times New Roman" w:cs="Times New Roman"/>
          <w:sz w:val="24"/>
          <w:szCs w:val="24"/>
        </w:rPr>
        <w:t xml:space="preserve">if </w:t>
      </w:r>
      <w:r w:rsidRPr="00173AEE">
        <w:rPr>
          <w:rFonts w:ascii="Times New Roman" w:hAnsi="Times New Roman" w:cs="Times New Roman"/>
          <w:sz w:val="24"/>
          <w:szCs w:val="24"/>
        </w:rPr>
        <w:t xml:space="preserve">I pay </w:t>
      </w:r>
      <w:r w:rsidR="004D4649" w:rsidRPr="00173AEE">
        <w:rPr>
          <w:rFonts w:ascii="Times New Roman" w:hAnsi="Times New Roman" w:cs="Times New Roman"/>
          <w:sz w:val="24"/>
          <w:szCs w:val="24"/>
        </w:rPr>
        <w:t xml:space="preserve">for a </w:t>
      </w:r>
      <w:r w:rsidRPr="00173AEE">
        <w:rPr>
          <w:rFonts w:ascii="Times New Roman" w:hAnsi="Times New Roman" w:cs="Times New Roman"/>
          <w:sz w:val="24"/>
          <w:szCs w:val="24"/>
        </w:rPr>
        <w:t xml:space="preserve">Netflix </w:t>
      </w:r>
      <w:r w:rsidR="004D4649" w:rsidRPr="00173AEE">
        <w:rPr>
          <w:rFonts w:ascii="Times New Roman" w:hAnsi="Times New Roman" w:cs="Times New Roman"/>
          <w:sz w:val="24"/>
          <w:szCs w:val="24"/>
        </w:rPr>
        <w:t xml:space="preserve">subscription </w:t>
      </w:r>
      <w:r w:rsidRPr="00173AEE">
        <w:rPr>
          <w:rFonts w:ascii="Times New Roman" w:hAnsi="Times New Roman" w:cs="Times New Roman"/>
          <w:sz w:val="24"/>
          <w:szCs w:val="24"/>
        </w:rPr>
        <w:t xml:space="preserve">in </w:t>
      </w:r>
      <w:r w:rsidR="00197D2A" w:rsidRPr="00173AEE">
        <w:rPr>
          <w:rFonts w:ascii="Times New Roman" w:hAnsi="Times New Roman" w:cs="Times New Roman"/>
          <w:sz w:val="24"/>
          <w:szCs w:val="24"/>
        </w:rPr>
        <w:t>Brazil</w:t>
      </w:r>
      <w:r w:rsidR="00151992" w:rsidRPr="00173AEE">
        <w:rPr>
          <w:rFonts w:ascii="Times New Roman" w:hAnsi="Times New Roman" w:cs="Times New Roman"/>
          <w:sz w:val="24"/>
          <w:szCs w:val="24"/>
        </w:rPr>
        <w:t>,</w:t>
      </w:r>
      <w:r w:rsidRPr="00173AEE">
        <w:rPr>
          <w:rFonts w:ascii="Times New Roman" w:hAnsi="Times New Roman" w:cs="Times New Roman"/>
          <w:sz w:val="24"/>
          <w:szCs w:val="24"/>
        </w:rPr>
        <w:t xml:space="preserve"> </w:t>
      </w:r>
      <w:r w:rsidR="00C53314" w:rsidRPr="00173AEE">
        <w:rPr>
          <w:rFonts w:ascii="Times New Roman" w:hAnsi="Times New Roman" w:cs="Times New Roman"/>
          <w:sz w:val="24"/>
          <w:szCs w:val="24"/>
        </w:rPr>
        <w:t>I should</w:t>
      </w:r>
      <w:r w:rsidRPr="00173AEE">
        <w:rPr>
          <w:rFonts w:ascii="Times New Roman" w:hAnsi="Times New Roman" w:cs="Times New Roman"/>
          <w:sz w:val="24"/>
          <w:szCs w:val="24"/>
        </w:rPr>
        <w:t xml:space="preserve"> be able to access</w:t>
      </w:r>
      <w:r w:rsidR="004D4649" w:rsidRPr="00173AEE">
        <w:rPr>
          <w:rFonts w:ascii="Times New Roman" w:hAnsi="Times New Roman" w:cs="Times New Roman"/>
          <w:sz w:val="24"/>
          <w:szCs w:val="24"/>
        </w:rPr>
        <w:t xml:space="preserve"> the US catalogue</w:t>
      </w:r>
      <w:r w:rsidR="0009648D" w:rsidRPr="00173AEE">
        <w:rPr>
          <w:rFonts w:ascii="Times New Roman" w:hAnsi="Times New Roman" w:cs="Times New Roman"/>
          <w:sz w:val="24"/>
          <w:szCs w:val="24"/>
        </w:rPr>
        <w:t>’</w:t>
      </w:r>
      <w:r w:rsidR="00237EE6" w:rsidRPr="00173AEE">
        <w:rPr>
          <w:rFonts w:ascii="Times New Roman" w:hAnsi="Times New Roman" w:cs="Times New Roman"/>
          <w:sz w:val="24"/>
          <w:szCs w:val="24"/>
        </w:rPr>
        <w:t xml:space="preserve"> was often used</w:t>
      </w:r>
      <w:r w:rsidRPr="00173AEE">
        <w:rPr>
          <w:rFonts w:ascii="Times New Roman" w:hAnsi="Times New Roman" w:cs="Times New Roman"/>
          <w:sz w:val="24"/>
          <w:szCs w:val="24"/>
        </w:rPr>
        <w:t>. There is also a</w:t>
      </w:r>
      <w:r w:rsidR="00162FC8" w:rsidRPr="00173AEE">
        <w:rPr>
          <w:rFonts w:ascii="Times New Roman" w:hAnsi="Times New Roman" w:cs="Times New Roman"/>
          <w:sz w:val="24"/>
          <w:szCs w:val="24"/>
        </w:rPr>
        <w:t>n</w:t>
      </w:r>
      <w:r w:rsidRPr="00173AEE">
        <w:rPr>
          <w:rFonts w:ascii="Times New Roman" w:hAnsi="Times New Roman" w:cs="Times New Roman"/>
          <w:sz w:val="24"/>
          <w:szCs w:val="24"/>
        </w:rPr>
        <w:t xml:space="preserve"> </w:t>
      </w:r>
      <w:r w:rsidR="0009648D" w:rsidRPr="00173AEE">
        <w:rPr>
          <w:rFonts w:ascii="Times New Roman" w:hAnsi="Times New Roman" w:cs="Times New Roman"/>
          <w:sz w:val="24"/>
          <w:szCs w:val="24"/>
        </w:rPr>
        <w:t>‘</w:t>
      </w:r>
      <w:r w:rsidR="00162FC8" w:rsidRPr="00173AEE">
        <w:rPr>
          <w:rFonts w:ascii="Times New Roman" w:hAnsi="Times New Roman" w:cs="Times New Roman"/>
          <w:sz w:val="24"/>
          <w:szCs w:val="24"/>
        </w:rPr>
        <w:t>all</w:t>
      </w:r>
      <w:r w:rsidRPr="00173AEE">
        <w:rPr>
          <w:rFonts w:ascii="Times New Roman" w:hAnsi="Times New Roman" w:cs="Times New Roman"/>
          <w:sz w:val="24"/>
          <w:szCs w:val="24"/>
        </w:rPr>
        <w:t xml:space="preserve"> or </w:t>
      </w:r>
      <w:r w:rsidR="00162FC8" w:rsidRPr="00173AEE">
        <w:rPr>
          <w:rFonts w:ascii="Times New Roman" w:hAnsi="Times New Roman" w:cs="Times New Roman"/>
          <w:sz w:val="24"/>
          <w:szCs w:val="24"/>
        </w:rPr>
        <w:t>nothing</w:t>
      </w:r>
      <w:r w:rsidR="0009648D" w:rsidRPr="00173AEE">
        <w:rPr>
          <w:rFonts w:ascii="Times New Roman" w:hAnsi="Times New Roman" w:cs="Times New Roman"/>
          <w:sz w:val="24"/>
          <w:szCs w:val="24"/>
        </w:rPr>
        <w:t>’</w:t>
      </w:r>
      <w:r w:rsidRPr="00173AEE">
        <w:rPr>
          <w:rFonts w:ascii="Times New Roman" w:hAnsi="Times New Roman" w:cs="Times New Roman"/>
          <w:sz w:val="24"/>
          <w:szCs w:val="24"/>
        </w:rPr>
        <w:t xml:space="preserve"> </w:t>
      </w:r>
      <w:r w:rsidR="00162FC8" w:rsidRPr="00173AEE">
        <w:rPr>
          <w:rFonts w:ascii="Times New Roman" w:hAnsi="Times New Roman" w:cs="Times New Roman"/>
          <w:sz w:val="24"/>
          <w:szCs w:val="24"/>
        </w:rPr>
        <w:t>attitude</w:t>
      </w:r>
      <w:r w:rsidR="0007593B" w:rsidRPr="00173AEE">
        <w:rPr>
          <w:rFonts w:ascii="Times New Roman" w:hAnsi="Times New Roman" w:cs="Times New Roman"/>
          <w:sz w:val="24"/>
          <w:szCs w:val="24"/>
        </w:rPr>
        <w:t>, with many users</w:t>
      </w:r>
      <w:r w:rsidRPr="00173AEE">
        <w:rPr>
          <w:rFonts w:ascii="Times New Roman" w:hAnsi="Times New Roman" w:cs="Times New Roman"/>
          <w:sz w:val="24"/>
          <w:szCs w:val="24"/>
        </w:rPr>
        <w:t xml:space="preserve"> </w:t>
      </w:r>
      <w:r w:rsidR="0007593B" w:rsidRPr="00173AEE">
        <w:rPr>
          <w:rFonts w:ascii="Times New Roman" w:hAnsi="Times New Roman" w:cs="Times New Roman"/>
          <w:sz w:val="24"/>
          <w:szCs w:val="24"/>
        </w:rPr>
        <w:t xml:space="preserve">stating </w:t>
      </w:r>
      <w:r w:rsidRPr="00173AEE">
        <w:rPr>
          <w:rFonts w:ascii="Times New Roman" w:hAnsi="Times New Roman" w:cs="Times New Roman"/>
          <w:sz w:val="24"/>
          <w:szCs w:val="24"/>
        </w:rPr>
        <w:t xml:space="preserve">that </w:t>
      </w:r>
      <w:r w:rsidR="0009648D" w:rsidRPr="00173AEE">
        <w:rPr>
          <w:rFonts w:ascii="Times New Roman" w:hAnsi="Times New Roman" w:cs="Times New Roman"/>
          <w:sz w:val="24"/>
          <w:szCs w:val="24"/>
        </w:rPr>
        <w:t>‘</w:t>
      </w:r>
      <w:r w:rsidR="00C53314" w:rsidRPr="00173AEE">
        <w:rPr>
          <w:rFonts w:ascii="Times New Roman" w:hAnsi="Times New Roman" w:cs="Times New Roman"/>
          <w:sz w:val="24"/>
          <w:szCs w:val="24"/>
        </w:rPr>
        <w:t xml:space="preserve">if Netflix start blocking my VPN I will move to </w:t>
      </w:r>
      <w:r w:rsidR="0009648D" w:rsidRPr="00173AEE">
        <w:rPr>
          <w:rFonts w:ascii="Times New Roman" w:hAnsi="Times New Roman" w:cs="Times New Roman"/>
          <w:sz w:val="24"/>
          <w:szCs w:val="24"/>
        </w:rPr>
        <w:t>Popcorn Time</w:t>
      </w:r>
      <w:r w:rsidRPr="00173AEE">
        <w:rPr>
          <w:rFonts w:ascii="Times New Roman" w:hAnsi="Times New Roman" w:cs="Times New Roman"/>
          <w:sz w:val="24"/>
          <w:szCs w:val="24"/>
        </w:rPr>
        <w:t>, downloads,</w:t>
      </w:r>
      <w:r w:rsidR="003F65D3" w:rsidRPr="00173AEE">
        <w:rPr>
          <w:rFonts w:ascii="Times New Roman" w:hAnsi="Times New Roman" w:cs="Times New Roman"/>
          <w:sz w:val="24"/>
          <w:szCs w:val="24"/>
        </w:rPr>
        <w:t xml:space="preserve"> and</w:t>
      </w:r>
      <w:r w:rsidRPr="00173AEE">
        <w:rPr>
          <w:rFonts w:ascii="Times New Roman" w:hAnsi="Times New Roman" w:cs="Times New Roman"/>
          <w:sz w:val="24"/>
          <w:szCs w:val="24"/>
        </w:rPr>
        <w:t xml:space="preserve"> torrents</w:t>
      </w:r>
      <w:r w:rsidR="0009648D" w:rsidRPr="00173AEE">
        <w:rPr>
          <w:rFonts w:ascii="Times New Roman" w:hAnsi="Times New Roman" w:cs="Times New Roman"/>
          <w:sz w:val="24"/>
          <w:szCs w:val="24"/>
        </w:rPr>
        <w:t>’</w:t>
      </w:r>
      <w:r w:rsidRPr="00173AEE">
        <w:rPr>
          <w:rFonts w:ascii="Times New Roman" w:hAnsi="Times New Roman" w:cs="Times New Roman"/>
          <w:sz w:val="24"/>
          <w:szCs w:val="24"/>
        </w:rPr>
        <w:t>.</w:t>
      </w:r>
      <w:r w:rsidR="004D4649" w:rsidRPr="00173AEE">
        <w:rPr>
          <w:rFonts w:ascii="Times New Roman" w:hAnsi="Times New Roman" w:cs="Times New Roman"/>
          <w:sz w:val="24"/>
          <w:szCs w:val="24"/>
        </w:rPr>
        <w:t xml:space="preserve"> </w:t>
      </w:r>
      <w:r w:rsidR="00237EE6" w:rsidRPr="00173AEE">
        <w:rPr>
          <w:rFonts w:ascii="Times New Roman" w:hAnsi="Times New Roman" w:cs="Times New Roman"/>
          <w:sz w:val="24"/>
          <w:szCs w:val="24"/>
        </w:rPr>
        <w:t xml:space="preserve">I did notice however, that there were many people in these discussions either defending Netflix </w:t>
      </w:r>
      <w:r w:rsidR="00275420" w:rsidRPr="00173AEE">
        <w:rPr>
          <w:rFonts w:ascii="Times New Roman" w:hAnsi="Times New Roman" w:cs="Times New Roman"/>
          <w:sz w:val="24"/>
          <w:szCs w:val="24"/>
        </w:rPr>
        <w:t>Brazil</w:t>
      </w:r>
      <w:r w:rsidR="00151992" w:rsidRPr="00173AEE">
        <w:rPr>
          <w:rFonts w:ascii="Times New Roman" w:hAnsi="Times New Roman" w:cs="Times New Roman"/>
          <w:sz w:val="24"/>
          <w:szCs w:val="24"/>
        </w:rPr>
        <w:t xml:space="preserve">, accepting their policies </w:t>
      </w:r>
      <w:r w:rsidR="00237EE6" w:rsidRPr="00173AEE">
        <w:rPr>
          <w:rFonts w:ascii="Times New Roman" w:hAnsi="Times New Roman" w:cs="Times New Roman"/>
          <w:sz w:val="24"/>
          <w:szCs w:val="24"/>
        </w:rPr>
        <w:t xml:space="preserve">– to a certain extent </w:t>
      </w:r>
      <w:r w:rsidR="00151992" w:rsidRPr="00173AEE">
        <w:rPr>
          <w:rFonts w:ascii="Times New Roman" w:hAnsi="Times New Roman" w:cs="Times New Roman"/>
          <w:sz w:val="24"/>
          <w:szCs w:val="24"/>
        </w:rPr>
        <w:t>–</w:t>
      </w:r>
      <w:r w:rsidR="00237EE6" w:rsidRPr="00173AEE">
        <w:rPr>
          <w:rFonts w:ascii="Times New Roman" w:hAnsi="Times New Roman" w:cs="Times New Roman"/>
          <w:sz w:val="24"/>
          <w:szCs w:val="24"/>
        </w:rPr>
        <w:t xml:space="preserve"> </w:t>
      </w:r>
      <w:r w:rsidR="00151992" w:rsidRPr="00173AEE">
        <w:rPr>
          <w:rFonts w:ascii="Times New Roman" w:hAnsi="Times New Roman" w:cs="Times New Roman"/>
          <w:sz w:val="24"/>
          <w:szCs w:val="24"/>
        </w:rPr>
        <w:t xml:space="preserve">on </w:t>
      </w:r>
      <w:r w:rsidR="00237EE6" w:rsidRPr="00173AEE">
        <w:rPr>
          <w:rFonts w:ascii="Times New Roman" w:hAnsi="Times New Roman" w:cs="Times New Roman"/>
          <w:sz w:val="24"/>
          <w:szCs w:val="24"/>
        </w:rPr>
        <w:t xml:space="preserve">geoblocking </w:t>
      </w:r>
      <w:r w:rsidR="00D06D3B" w:rsidRPr="00173AEE">
        <w:rPr>
          <w:rFonts w:ascii="Times New Roman" w:hAnsi="Times New Roman" w:cs="Times New Roman"/>
          <w:sz w:val="24"/>
          <w:szCs w:val="24"/>
        </w:rPr>
        <w:t xml:space="preserve">and </w:t>
      </w:r>
      <w:r w:rsidR="00237EE6" w:rsidRPr="00173AEE">
        <w:rPr>
          <w:rFonts w:ascii="Times New Roman" w:hAnsi="Times New Roman" w:cs="Times New Roman"/>
          <w:sz w:val="24"/>
          <w:szCs w:val="24"/>
        </w:rPr>
        <w:t>distribution</w:t>
      </w:r>
      <w:r w:rsidR="0070518E" w:rsidRPr="00173AEE">
        <w:rPr>
          <w:rFonts w:ascii="Times New Roman" w:hAnsi="Times New Roman" w:cs="Times New Roman"/>
          <w:sz w:val="24"/>
          <w:szCs w:val="24"/>
        </w:rPr>
        <w:t xml:space="preserve">s rights. </w:t>
      </w:r>
    </w:p>
    <w:p w14:paraId="35C0BF16" w14:textId="77777777" w:rsidR="00EE4E96" w:rsidRPr="00173AEE" w:rsidRDefault="00EE4E96" w:rsidP="00DA7CDF">
      <w:pPr>
        <w:spacing w:after="0" w:line="240" w:lineRule="auto"/>
        <w:rPr>
          <w:rFonts w:ascii="Times New Roman" w:hAnsi="Times New Roman" w:cs="Times New Roman"/>
          <w:sz w:val="24"/>
          <w:szCs w:val="24"/>
        </w:rPr>
      </w:pPr>
    </w:p>
    <w:p w14:paraId="3E6F6C82" w14:textId="78D8CAF4" w:rsidR="00E72AC6" w:rsidRPr="00173AEE" w:rsidRDefault="0070518E" w:rsidP="00DA7CDF">
      <w:pPr>
        <w:spacing w:after="0" w:line="240" w:lineRule="auto"/>
        <w:rPr>
          <w:rFonts w:ascii="Times New Roman" w:hAnsi="Times New Roman" w:cs="Times New Roman"/>
          <w:sz w:val="24"/>
          <w:szCs w:val="24"/>
        </w:rPr>
      </w:pPr>
      <w:r w:rsidRPr="00173AEE">
        <w:rPr>
          <w:rFonts w:ascii="Times New Roman" w:hAnsi="Times New Roman" w:cs="Times New Roman"/>
          <w:sz w:val="24"/>
          <w:szCs w:val="24"/>
        </w:rPr>
        <w:t xml:space="preserve">I have </w:t>
      </w:r>
      <w:r w:rsidR="00EE4E96" w:rsidRPr="00173AEE">
        <w:rPr>
          <w:rFonts w:ascii="Times New Roman" w:hAnsi="Times New Roman" w:cs="Times New Roman"/>
          <w:sz w:val="24"/>
          <w:szCs w:val="24"/>
        </w:rPr>
        <w:t>also noticed a certain</w:t>
      </w:r>
      <w:r w:rsidRPr="00173AEE">
        <w:rPr>
          <w:rFonts w:ascii="Times New Roman" w:hAnsi="Times New Roman" w:cs="Times New Roman"/>
          <w:sz w:val="24"/>
          <w:szCs w:val="24"/>
        </w:rPr>
        <w:t xml:space="preserve"> willingness to pay</w:t>
      </w:r>
      <w:r w:rsidR="00BE57DD" w:rsidRPr="00173AEE">
        <w:rPr>
          <w:rFonts w:ascii="Times New Roman" w:hAnsi="Times New Roman" w:cs="Times New Roman"/>
          <w:sz w:val="24"/>
          <w:szCs w:val="24"/>
        </w:rPr>
        <w:t xml:space="preserve"> for access to content</w:t>
      </w:r>
      <w:r w:rsidRPr="00173AEE">
        <w:rPr>
          <w:rFonts w:ascii="Times New Roman" w:hAnsi="Times New Roman" w:cs="Times New Roman"/>
          <w:sz w:val="24"/>
          <w:szCs w:val="24"/>
        </w:rPr>
        <w:t xml:space="preserve"> among Netflix VPN pirates</w:t>
      </w:r>
      <w:r w:rsidR="006952B4" w:rsidRPr="00173AEE">
        <w:rPr>
          <w:rFonts w:ascii="Times New Roman" w:hAnsi="Times New Roman" w:cs="Times New Roman"/>
          <w:sz w:val="24"/>
          <w:szCs w:val="24"/>
        </w:rPr>
        <w:t>,</w:t>
      </w:r>
      <w:r w:rsidRPr="00173AEE">
        <w:rPr>
          <w:rFonts w:ascii="Times New Roman" w:hAnsi="Times New Roman" w:cs="Times New Roman"/>
          <w:sz w:val="24"/>
          <w:szCs w:val="24"/>
        </w:rPr>
        <w:t xml:space="preserve"> which is quite </w:t>
      </w:r>
      <w:r w:rsidR="00151992" w:rsidRPr="00173AEE">
        <w:rPr>
          <w:rFonts w:ascii="Times New Roman" w:hAnsi="Times New Roman" w:cs="Times New Roman"/>
          <w:sz w:val="24"/>
          <w:szCs w:val="24"/>
        </w:rPr>
        <w:t xml:space="preserve">different </w:t>
      </w:r>
      <w:r w:rsidRPr="00173AEE">
        <w:rPr>
          <w:rFonts w:ascii="Times New Roman" w:hAnsi="Times New Roman" w:cs="Times New Roman"/>
          <w:sz w:val="24"/>
          <w:szCs w:val="24"/>
        </w:rPr>
        <w:t xml:space="preserve">from the </w:t>
      </w:r>
      <w:r w:rsidR="00151992" w:rsidRPr="00173AEE">
        <w:rPr>
          <w:rFonts w:ascii="Times New Roman" w:hAnsi="Times New Roman" w:cs="Times New Roman"/>
          <w:sz w:val="24"/>
          <w:szCs w:val="24"/>
        </w:rPr>
        <w:t xml:space="preserve">attitude of </w:t>
      </w:r>
      <w:r w:rsidRPr="00173AEE">
        <w:rPr>
          <w:rFonts w:ascii="Times New Roman" w:hAnsi="Times New Roman" w:cs="Times New Roman"/>
          <w:sz w:val="24"/>
          <w:szCs w:val="24"/>
        </w:rPr>
        <w:t>audiences that informally download content</w:t>
      </w:r>
      <w:r w:rsidR="001F0514" w:rsidRPr="00173AEE">
        <w:rPr>
          <w:rFonts w:ascii="Times New Roman" w:hAnsi="Times New Roman" w:cs="Times New Roman"/>
          <w:sz w:val="24"/>
          <w:szCs w:val="24"/>
        </w:rPr>
        <w:t>.</w:t>
      </w:r>
      <w:r w:rsidR="005C3F2F" w:rsidRPr="00173AEE">
        <w:rPr>
          <w:rStyle w:val="FootnoteReference"/>
          <w:rFonts w:ascii="Times New Roman" w:hAnsi="Times New Roman" w:cs="Times New Roman"/>
          <w:sz w:val="24"/>
          <w:szCs w:val="24"/>
        </w:rPr>
        <w:footnoteReference w:id="16"/>
      </w:r>
      <w:r w:rsidR="001F0514" w:rsidRPr="00173AEE">
        <w:rPr>
          <w:rFonts w:ascii="Times New Roman" w:hAnsi="Times New Roman" w:cs="Times New Roman"/>
          <w:sz w:val="24"/>
          <w:szCs w:val="24"/>
        </w:rPr>
        <w:t xml:space="preserve"> </w:t>
      </w:r>
      <w:r w:rsidR="00BE57DD" w:rsidRPr="00173AEE">
        <w:rPr>
          <w:rFonts w:ascii="Times New Roman" w:hAnsi="Times New Roman" w:cs="Times New Roman"/>
          <w:sz w:val="24"/>
          <w:szCs w:val="24"/>
        </w:rPr>
        <w:t xml:space="preserve">Some Netflix </w:t>
      </w:r>
      <w:r w:rsidR="00162FC8" w:rsidRPr="00173AEE">
        <w:rPr>
          <w:rFonts w:ascii="Times New Roman" w:hAnsi="Times New Roman" w:cs="Times New Roman"/>
          <w:sz w:val="24"/>
          <w:szCs w:val="24"/>
        </w:rPr>
        <w:t>subscribers</w:t>
      </w:r>
      <w:r w:rsidR="00BE57DD" w:rsidRPr="00173AEE">
        <w:rPr>
          <w:rFonts w:ascii="Times New Roman" w:hAnsi="Times New Roman" w:cs="Times New Roman"/>
          <w:sz w:val="24"/>
          <w:szCs w:val="24"/>
        </w:rPr>
        <w:t xml:space="preserve"> even mentioned </w:t>
      </w:r>
      <w:r w:rsidR="00151992" w:rsidRPr="00173AEE">
        <w:rPr>
          <w:rFonts w:ascii="Times New Roman" w:hAnsi="Times New Roman" w:cs="Times New Roman"/>
          <w:sz w:val="24"/>
          <w:szCs w:val="24"/>
        </w:rPr>
        <w:t xml:space="preserve">that </w:t>
      </w:r>
      <w:r w:rsidR="00BE57DD" w:rsidRPr="00173AEE">
        <w:rPr>
          <w:rFonts w:ascii="Times New Roman" w:hAnsi="Times New Roman" w:cs="Times New Roman"/>
          <w:sz w:val="24"/>
          <w:szCs w:val="24"/>
        </w:rPr>
        <w:t>they have minimi</w:t>
      </w:r>
      <w:r w:rsidR="00151992" w:rsidRPr="00173AEE">
        <w:rPr>
          <w:rFonts w:ascii="Times New Roman" w:hAnsi="Times New Roman" w:cs="Times New Roman"/>
          <w:sz w:val="24"/>
          <w:szCs w:val="24"/>
        </w:rPr>
        <w:t>z</w:t>
      </w:r>
      <w:r w:rsidR="00BE57DD" w:rsidRPr="00173AEE">
        <w:rPr>
          <w:rFonts w:ascii="Times New Roman" w:hAnsi="Times New Roman" w:cs="Times New Roman"/>
          <w:sz w:val="24"/>
          <w:szCs w:val="24"/>
        </w:rPr>
        <w:t>ed</w:t>
      </w:r>
      <w:r w:rsidR="00E42EA1" w:rsidRPr="00173AEE">
        <w:rPr>
          <w:rFonts w:ascii="Times New Roman" w:hAnsi="Times New Roman" w:cs="Times New Roman"/>
          <w:sz w:val="24"/>
          <w:szCs w:val="24"/>
        </w:rPr>
        <w:t xml:space="preserve"> or even ceased</w:t>
      </w:r>
      <w:r w:rsidR="00BE57DD" w:rsidRPr="00173AEE">
        <w:rPr>
          <w:rFonts w:ascii="Times New Roman" w:hAnsi="Times New Roman" w:cs="Times New Roman"/>
          <w:sz w:val="24"/>
          <w:szCs w:val="24"/>
        </w:rPr>
        <w:t xml:space="preserve"> torrent</w:t>
      </w:r>
      <w:r w:rsidR="00151992" w:rsidRPr="00173AEE">
        <w:rPr>
          <w:rFonts w:ascii="Times New Roman" w:hAnsi="Times New Roman" w:cs="Times New Roman"/>
          <w:sz w:val="24"/>
          <w:szCs w:val="24"/>
        </w:rPr>
        <w:t>ing</w:t>
      </w:r>
      <w:r w:rsidR="00BE57DD" w:rsidRPr="00173AEE">
        <w:rPr>
          <w:rFonts w:ascii="Times New Roman" w:hAnsi="Times New Roman" w:cs="Times New Roman"/>
          <w:sz w:val="24"/>
          <w:szCs w:val="24"/>
        </w:rPr>
        <w:t xml:space="preserve"> since they signed up for </w:t>
      </w:r>
      <w:r w:rsidR="00162FC8" w:rsidRPr="00173AEE">
        <w:rPr>
          <w:rFonts w:ascii="Times New Roman" w:hAnsi="Times New Roman" w:cs="Times New Roman"/>
          <w:sz w:val="24"/>
          <w:szCs w:val="24"/>
        </w:rPr>
        <w:t>the service</w:t>
      </w:r>
      <w:r w:rsidR="00BE57DD" w:rsidRPr="00173AEE">
        <w:rPr>
          <w:rFonts w:ascii="Times New Roman" w:hAnsi="Times New Roman" w:cs="Times New Roman"/>
          <w:sz w:val="24"/>
          <w:szCs w:val="24"/>
        </w:rPr>
        <w:t xml:space="preserve">. Everyone who mentioned the monthly </w:t>
      </w:r>
      <w:r w:rsidR="00170783" w:rsidRPr="00173AEE">
        <w:rPr>
          <w:rFonts w:ascii="Times New Roman" w:hAnsi="Times New Roman" w:cs="Times New Roman"/>
          <w:sz w:val="24"/>
          <w:szCs w:val="24"/>
        </w:rPr>
        <w:t>subscription</w:t>
      </w:r>
      <w:r w:rsidR="00BE57DD" w:rsidRPr="00173AEE">
        <w:rPr>
          <w:rFonts w:ascii="Times New Roman" w:hAnsi="Times New Roman" w:cs="Times New Roman"/>
          <w:sz w:val="24"/>
          <w:szCs w:val="24"/>
        </w:rPr>
        <w:t xml:space="preserve"> of R$19.90 (about U</w:t>
      </w:r>
      <w:r w:rsidR="00EE4E96" w:rsidRPr="00173AEE">
        <w:rPr>
          <w:rFonts w:ascii="Times New Roman" w:hAnsi="Times New Roman" w:cs="Times New Roman"/>
          <w:sz w:val="24"/>
          <w:szCs w:val="24"/>
        </w:rPr>
        <w:t>SD6) per month said the price was</w:t>
      </w:r>
      <w:r w:rsidR="00BE57DD" w:rsidRPr="00173AEE">
        <w:rPr>
          <w:rFonts w:ascii="Times New Roman" w:hAnsi="Times New Roman" w:cs="Times New Roman"/>
          <w:sz w:val="24"/>
          <w:szCs w:val="24"/>
        </w:rPr>
        <w:t xml:space="preserve"> fair. </w:t>
      </w:r>
      <w:r w:rsidR="00D06D3B" w:rsidRPr="00173AEE">
        <w:rPr>
          <w:rFonts w:ascii="Times New Roman" w:hAnsi="Times New Roman" w:cs="Times New Roman"/>
          <w:sz w:val="24"/>
          <w:szCs w:val="24"/>
        </w:rPr>
        <w:t xml:space="preserve"> </w:t>
      </w:r>
    </w:p>
    <w:p w14:paraId="53A295EF" w14:textId="77777777" w:rsidR="00BE57DD" w:rsidRPr="00173AEE" w:rsidRDefault="00BE57DD" w:rsidP="00DA7CDF">
      <w:pPr>
        <w:spacing w:after="0" w:line="240" w:lineRule="auto"/>
        <w:rPr>
          <w:rFonts w:ascii="Times New Roman" w:hAnsi="Times New Roman" w:cs="Times New Roman"/>
          <w:sz w:val="24"/>
          <w:szCs w:val="24"/>
        </w:rPr>
      </w:pPr>
    </w:p>
    <w:p w14:paraId="1621E31E" w14:textId="2AD75FB3" w:rsidR="001F6A00" w:rsidRPr="00173AEE" w:rsidRDefault="001F0C96" w:rsidP="00DA7CDF">
      <w:pPr>
        <w:spacing w:after="0" w:line="240" w:lineRule="auto"/>
        <w:rPr>
          <w:rFonts w:ascii="Times New Roman" w:hAnsi="Times New Roman" w:cs="Times New Roman"/>
          <w:sz w:val="24"/>
          <w:szCs w:val="24"/>
        </w:rPr>
      </w:pPr>
      <w:r w:rsidRPr="00173AEE">
        <w:rPr>
          <w:rFonts w:ascii="Times New Roman" w:hAnsi="Times New Roman" w:cs="Times New Roman"/>
          <w:sz w:val="24"/>
        </w:rPr>
        <w:t>O</w:t>
      </w:r>
      <w:r w:rsidR="00EE4E96" w:rsidRPr="00173AEE">
        <w:rPr>
          <w:rFonts w:ascii="Times New Roman" w:hAnsi="Times New Roman" w:cs="Times New Roman"/>
          <w:sz w:val="24"/>
        </w:rPr>
        <w:t>nce</w:t>
      </w:r>
      <w:r w:rsidR="00E72AC6" w:rsidRPr="00173AEE">
        <w:rPr>
          <w:rFonts w:ascii="Times New Roman" w:hAnsi="Times New Roman" w:cs="Times New Roman"/>
          <w:sz w:val="24"/>
        </w:rPr>
        <w:t xml:space="preserve"> </w:t>
      </w:r>
      <w:r w:rsidR="00BF72C3" w:rsidRPr="00173AEE">
        <w:rPr>
          <w:rFonts w:ascii="Times New Roman" w:hAnsi="Times New Roman" w:cs="Times New Roman"/>
          <w:sz w:val="24"/>
        </w:rPr>
        <w:t>again</w:t>
      </w:r>
      <w:r w:rsidR="00E42EA1" w:rsidRPr="00173AEE">
        <w:rPr>
          <w:rFonts w:ascii="Times New Roman" w:hAnsi="Times New Roman" w:cs="Times New Roman"/>
          <w:sz w:val="24"/>
        </w:rPr>
        <w:t>, it is important to note</w:t>
      </w:r>
      <w:r w:rsidR="00BF72C3" w:rsidRPr="00173AEE">
        <w:rPr>
          <w:rFonts w:ascii="Times New Roman" w:hAnsi="Times New Roman" w:cs="Times New Roman"/>
          <w:sz w:val="24"/>
        </w:rPr>
        <w:t xml:space="preserve"> </w:t>
      </w:r>
      <w:r w:rsidR="00E72AC6" w:rsidRPr="00173AEE">
        <w:rPr>
          <w:rFonts w:ascii="Times New Roman" w:hAnsi="Times New Roman" w:cs="Times New Roman"/>
          <w:sz w:val="24"/>
        </w:rPr>
        <w:t xml:space="preserve">that only </w:t>
      </w:r>
      <w:r w:rsidR="00BF72C3" w:rsidRPr="00173AEE">
        <w:rPr>
          <w:rFonts w:ascii="Times New Roman" w:hAnsi="Times New Roman" w:cs="Times New Roman"/>
          <w:sz w:val="24"/>
        </w:rPr>
        <w:t>60%</w:t>
      </w:r>
      <w:r w:rsidR="00E72AC6" w:rsidRPr="00173AEE">
        <w:rPr>
          <w:rFonts w:ascii="Times New Roman" w:hAnsi="Times New Roman" w:cs="Times New Roman"/>
          <w:sz w:val="24"/>
        </w:rPr>
        <w:t xml:space="preserve"> of the population in Brazil ha</w:t>
      </w:r>
      <w:r w:rsidR="00EE4E96" w:rsidRPr="00173AEE">
        <w:rPr>
          <w:rFonts w:ascii="Times New Roman" w:hAnsi="Times New Roman" w:cs="Times New Roman"/>
          <w:sz w:val="24"/>
        </w:rPr>
        <w:t>ve</w:t>
      </w:r>
      <w:r w:rsidR="00E72AC6" w:rsidRPr="00173AEE">
        <w:rPr>
          <w:rFonts w:ascii="Times New Roman" w:hAnsi="Times New Roman" w:cs="Times New Roman"/>
          <w:sz w:val="24"/>
        </w:rPr>
        <w:t xml:space="preserve"> access to </w:t>
      </w:r>
      <w:r w:rsidR="00E42EA1" w:rsidRPr="00173AEE">
        <w:rPr>
          <w:rFonts w:ascii="Times New Roman" w:hAnsi="Times New Roman" w:cs="Times New Roman"/>
          <w:sz w:val="24"/>
        </w:rPr>
        <w:t>the</w:t>
      </w:r>
      <w:r w:rsidR="00E72AC6" w:rsidRPr="00173AEE">
        <w:rPr>
          <w:rFonts w:ascii="Times New Roman" w:hAnsi="Times New Roman" w:cs="Times New Roman"/>
          <w:sz w:val="24"/>
        </w:rPr>
        <w:t xml:space="preserve"> internet. </w:t>
      </w:r>
      <w:r w:rsidR="00BF72C3" w:rsidRPr="00173AEE">
        <w:rPr>
          <w:rFonts w:ascii="Times New Roman" w:hAnsi="Times New Roman" w:cs="Times New Roman"/>
          <w:sz w:val="24"/>
        </w:rPr>
        <w:t xml:space="preserve">Among them, </w:t>
      </w:r>
      <w:r w:rsidR="00276119" w:rsidRPr="00173AEE">
        <w:rPr>
          <w:rFonts w:ascii="Times New Roman" w:hAnsi="Times New Roman" w:cs="Times New Roman"/>
          <w:sz w:val="24"/>
        </w:rPr>
        <w:t>over two</w:t>
      </w:r>
      <w:r w:rsidR="008E3D70" w:rsidRPr="00173AEE">
        <w:rPr>
          <w:rFonts w:ascii="Times New Roman" w:hAnsi="Times New Roman" w:cs="Times New Roman"/>
          <w:sz w:val="24"/>
        </w:rPr>
        <w:t xml:space="preserve"> million people subscribe to</w:t>
      </w:r>
      <w:r w:rsidR="00E42EA1" w:rsidRPr="00173AEE">
        <w:rPr>
          <w:rFonts w:ascii="Times New Roman" w:hAnsi="Times New Roman" w:cs="Times New Roman"/>
          <w:sz w:val="24"/>
        </w:rPr>
        <w:t xml:space="preserve"> the</w:t>
      </w:r>
      <w:r w:rsidR="00BF72C3" w:rsidRPr="00173AEE">
        <w:rPr>
          <w:rFonts w:ascii="Times New Roman" w:hAnsi="Times New Roman" w:cs="Times New Roman"/>
          <w:sz w:val="24"/>
        </w:rPr>
        <w:t xml:space="preserve"> Netflix</w:t>
      </w:r>
      <w:r w:rsidR="005700DF" w:rsidRPr="00173AEE">
        <w:rPr>
          <w:rFonts w:ascii="Times New Roman" w:hAnsi="Times New Roman" w:cs="Times New Roman"/>
          <w:sz w:val="24"/>
        </w:rPr>
        <w:t xml:space="preserve"> </w:t>
      </w:r>
      <w:r w:rsidR="008E3D70" w:rsidRPr="00173AEE">
        <w:rPr>
          <w:rFonts w:ascii="Times New Roman" w:hAnsi="Times New Roman" w:cs="Times New Roman"/>
          <w:sz w:val="24"/>
        </w:rPr>
        <w:t xml:space="preserve">Brazil </w:t>
      </w:r>
      <w:r w:rsidRPr="00173AEE">
        <w:rPr>
          <w:rFonts w:ascii="Times New Roman" w:hAnsi="Times New Roman" w:cs="Times New Roman"/>
          <w:sz w:val="24"/>
        </w:rPr>
        <w:t>service</w:t>
      </w:r>
      <w:r w:rsidR="00E42EA1" w:rsidRPr="00173AEE">
        <w:rPr>
          <w:rFonts w:ascii="Times New Roman" w:hAnsi="Times New Roman" w:cs="Times New Roman"/>
          <w:sz w:val="24"/>
        </w:rPr>
        <w:t xml:space="preserve"> </w:t>
      </w:r>
      <w:r w:rsidR="005700DF" w:rsidRPr="00173AEE">
        <w:rPr>
          <w:rFonts w:ascii="Times New Roman" w:hAnsi="Times New Roman" w:cs="Times New Roman"/>
          <w:sz w:val="24"/>
        </w:rPr>
        <w:t>a</w:t>
      </w:r>
      <w:r w:rsidR="00BF72C3" w:rsidRPr="00173AEE">
        <w:rPr>
          <w:rFonts w:ascii="Times New Roman" w:hAnsi="Times New Roman" w:cs="Times New Roman"/>
          <w:sz w:val="24"/>
        </w:rPr>
        <w:t xml:space="preserve">nd of this number, only </w:t>
      </w:r>
      <w:r w:rsidRPr="00173AEE">
        <w:rPr>
          <w:rFonts w:ascii="Times New Roman" w:hAnsi="Times New Roman" w:cs="Times New Roman"/>
          <w:sz w:val="24"/>
        </w:rPr>
        <w:t xml:space="preserve">certain users have </w:t>
      </w:r>
      <w:r w:rsidR="00BF72C3" w:rsidRPr="00173AEE">
        <w:rPr>
          <w:rFonts w:ascii="Times New Roman" w:hAnsi="Times New Roman" w:cs="Times New Roman"/>
          <w:sz w:val="24"/>
        </w:rPr>
        <w:t>the</w:t>
      </w:r>
      <w:r w:rsidR="001B69F3" w:rsidRPr="00173AEE">
        <w:rPr>
          <w:rFonts w:ascii="Times New Roman" w:hAnsi="Times New Roman" w:cs="Times New Roman"/>
          <w:sz w:val="24"/>
        </w:rPr>
        <w:t xml:space="preserve"> </w:t>
      </w:r>
      <w:r w:rsidR="00D64BED" w:rsidRPr="00173AEE">
        <w:rPr>
          <w:rFonts w:ascii="Times New Roman" w:hAnsi="Times New Roman" w:cs="Times New Roman"/>
          <w:sz w:val="24"/>
        </w:rPr>
        <w:t xml:space="preserve">tech know-how </w:t>
      </w:r>
      <w:r w:rsidR="00BF72C3" w:rsidRPr="00173AEE">
        <w:rPr>
          <w:rFonts w:ascii="Times New Roman" w:hAnsi="Times New Roman" w:cs="Times New Roman"/>
          <w:sz w:val="24"/>
        </w:rPr>
        <w:t xml:space="preserve">and English skills to be </w:t>
      </w:r>
      <w:r w:rsidR="00EE4E96" w:rsidRPr="00173AEE">
        <w:rPr>
          <w:rFonts w:ascii="Times New Roman" w:hAnsi="Times New Roman" w:cs="Times New Roman"/>
          <w:sz w:val="24"/>
        </w:rPr>
        <w:t>a Netflix VPN pirate</w:t>
      </w:r>
      <w:r w:rsidR="008E3D70" w:rsidRPr="00173AEE">
        <w:rPr>
          <w:rFonts w:ascii="Times New Roman" w:hAnsi="Times New Roman" w:cs="Times New Roman"/>
          <w:sz w:val="24"/>
        </w:rPr>
        <w:t xml:space="preserve"> (assuming that they use their Netflix Brazil account details to connect to the US Netflix)</w:t>
      </w:r>
      <w:r w:rsidR="00BF72C3" w:rsidRPr="00173AEE">
        <w:rPr>
          <w:rFonts w:ascii="Times New Roman" w:hAnsi="Times New Roman" w:cs="Times New Roman"/>
          <w:sz w:val="24"/>
        </w:rPr>
        <w:t xml:space="preserve">. </w:t>
      </w:r>
      <w:r w:rsidR="00D64BED" w:rsidRPr="00173AEE">
        <w:rPr>
          <w:rFonts w:ascii="Times New Roman" w:hAnsi="Times New Roman" w:cs="Times New Roman"/>
          <w:sz w:val="24"/>
        </w:rPr>
        <w:t>This is an elite community – highly educated, middle-class people from the cities.</w:t>
      </w:r>
      <w:r w:rsidR="00276119" w:rsidRPr="00173AEE">
        <w:rPr>
          <w:rFonts w:ascii="Times New Roman" w:hAnsi="Times New Roman" w:cs="Times New Roman"/>
          <w:sz w:val="24"/>
        </w:rPr>
        <w:t xml:space="preserve"> </w:t>
      </w:r>
      <w:r w:rsidR="00D64BED" w:rsidRPr="00173AEE">
        <w:rPr>
          <w:rFonts w:ascii="Times New Roman" w:hAnsi="Times New Roman" w:cs="Times New Roman"/>
          <w:sz w:val="24"/>
        </w:rPr>
        <w:t>T</w:t>
      </w:r>
      <w:r w:rsidR="00276119" w:rsidRPr="00173AEE">
        <w:rPr>
          <w:rFonts w:ascii="Times New Roman" w:hAnsi="Times New Roman" w:cs="Times New Roman"/>
          <w:sz w:val="24"/>
        </w:rPr>
        <w:t xml:space="preserve">hey </w:t>
      </w:r>
      <w:r w:rsidR="00D64BED" w:rsidRPr="00173AEE">
        <w:rPr>
          <w:rFonts w:ascii="Times New Roman" w:hAnsi="Times New Roman" w:cs="Times New Roman"/>
          <w:sz w:val="24"/>
        </w:rPr>
        <w:t xml:space="preserve">are the </w:t>
      </w:r>
      <w:r w:rsidR="00276119" w:rsidRPr="00173AEE">
        <w:rPr>
          <w:rFonts w:ascii="Times New Roman" w:hAnsi="Times New Roman" w:cs="Times New Roman"/>
          <w:sz w:val="24"/>
        </w:rPr>
        <w:t xml:space="preserve">target audience not only for Netflix but </w:t>
      </w:r>
      <w:r w:rsidR="00162FC8" w:rsidRPr="00173AEE">
        <w:rPr>
          <w:rFonts w:ascii="Times New Roman" w:hAnsi="Times New Roman" w:cs="Times New Roman"/>
          <w:sz w:val="24"/>
        </w:rPr>
        <w:t xml:space="preserve">for </w:t>
      </w:r>
      <w:r w:rsidR="00276119" w:rsidRPr="00173AEE">
        <w:rPr>
          <w:rFonts w:ascii="Times New Roman" w:hAnsi="Times New Roman" w:cs="Times New Roman"/>
          <w:sz w:val="24"/>
        </w:rPr>
        <w:t>other VOD services.</w:t>
      </w:r>
    </w:p>
    <w:p w14:paraId="41E14390" w14:textId="77777777" w:rsidR="00D6474D" w:rsidRPr="00173AEE" w:rsidRDefault="001F6A00" w:rsidP="004F1E32">
      <w:pPr>
        <w:spacing w:after="0"/>
        <w:rPr>
          <w:rFonts w:ascii="Times New Roman" w:hAnsi="Times New Roman"/>
          <w:b/>
        </w:rPr>
      </w:pPr>
      <w:r w:rsidRPr="00173AEE">
        <w:rPr>
          <w:rFonts w:ascii="Times New Roman" w:hAnsi="Times New Roman"/>
        </w:rPr>
        <w:tab/>
      </w:r>
    </w:p>
    <w:p w14:paraId="79E9BAA9" w14:textId="77777777" w:rsidR="006261B8" w:rsidRPr="00173AEE" w:rsidRDefault="00EA077F" w:rsidP="000328BE">
      <w:pPr>
        <w:pStyle w:val="Heading2"/>
        <w:rPr>
          <w:b/>
        </w:rPr>
      </w:pPr>
      <w:r w:rsidRPr="00173AEE">
        <w:rPr>
          <w:b/>
        </w:rPr>
        <w:t>Paying Pirates or Netflix A</w:t>
      </w:r>
      <w:r w:rsidR="00F8784E" w:rsidRPr="00173AEE">
        <w:rPr>
          <w:b/>
        </w:rPr>
        <w:t>udience</w:t>
      </w:r>
      <w:r w:rsidRPr="00173AEE">
        <w:rPr>
          <w:b/>
        </w:rPr>
        <w:t>s?</w:t>
      </w:r>
    </w:p>
    <w:p w14:paraId="16AACCF3" w14:textId="031AE313" w:rsidR="00B21CF3" w:rsidRPr="00173AEE" w:rsidRDefault="00D64BED" w:rsidP="000328BE">
      <w:pPr>
        <w:spacing w:after="0" w:line="240" w:lineRule="auto"/>
        <w:rPr>
          <w:rFonts w:ascii="Times New Roman" w:hAnsi="Times New Roman" w:cs="Times New Roman"/>
          <w:sz w:val="24"/>
          <w:szCs w:val="24"/>
        </w:rPr>
      </w:pPr>
      <w:r w:rsidRPr="00173AEE">
        <w:rPr>
          <w:rFonts w:ascii="Times New Roman" w:hAnsi="Times New Roman" w:cs="Times New Roman"/>
          <w:sz w:val="24"/>
          <w:szCs w:val="24"/>
        </w:rPr>
        <w:t xml:space="preserve">The </w:t>
      </w:r>
      <w:r w:rsidR="0070080D" w:rsidRPr="00173AEE">
        <w:rPr>
          <w:rFonts w:ascii="Times New Roman" w:hAnsi="Times New Roman" w:cs="Times New Roman"/>
          <w:sz w:val="24"/>
          <w:szCs w:val="24"/>
        </w:rPr>
        <w:t xml:space="preserve">popularity </w:t>
      </w:r>
      <w:r w:rsidRPr="00173AEE">
        <w:rPr>
          <w:rFonts w:ascii="Times New Roman" w:hAnsi="Times New Roman" w:cs="Times New Roman"/>
          <w:sz w:val="24"/>
          <w:szCs w:val="24"/>
        </w:rPr>
        <w:t xml:space="preserve">of Netflix in Brazil </w:t>
      </w:r>
      <w:r w:rsidR="00CE7B20" w:rsidRPr="00173AEE">
        <w:rPr>
          <w:rFonts w:ascii="Times New Roman" w:hAnsi="Times New Roman" w:cs="Times New Roman"/>
          <w:sz w:val="24"/>
          <w:szCs w:val="24"/>
        </w:rPr>
        <w:t xml:space="preserve">not only </w:t>
      </w:r>
      <w:r w:rsidR="0070080D" w:rsidRPr="00173AEE">
        <w:rPr>
          <w:rFonts w:ascii="Times New Roman" w:hAnsi="Times New Roman" w:cs="Times New Roman"/>
          <w:sz w:val="24"/>
          <w:szCs w:val="24"/>
        </w:rPr>
        <w:t>reflect</w:t>
      </w:r>
      <w:r w:rsidR="00D06D3B" w:rsidRPr="00173AEE">
        <w:rPr>
          <w:rFonts w:ascii="Times New Roman" w:hAnsi="Times New Roman" w:cs="Times New Roman"/>
          <w:sz w:val="24"/>
          <w:szCs w:val="24"/>
        </w:rPr>
        <w:t>s</w:t>
      </w:r>
      <w:r w:rsidR="0070080D" w:rsidRPr="00173AEE">
        <w:rPr>
          <w:rFonts w:ascii="Times New Roman" w:hAnsi="Times New Roman" w:cs="Times New Roman"/>
          <w:sz w:val="24"/>
          <w:szCs w:val="24"/>
        </w:rPr>
        <w:t xml:space="preserve"> the growing interest </w:t>
      </w:r>
      <w:r w:rsidRPr="00173AEE">
        <w:rPr>
          <w:rFonts w:ascii="Times New Roman" w:hAnsi="Times New Roman" w:cs="Times New Roman"/>
          <w:sz w:val="24"/>
          <w:szCs w:val="24"/>
        </w:rPr>
        <w:t xml:space="preserve">in </w:t>
      </w:r>
      <w:r w:rsidR="0070080D" w:rsidRPr="00173AEE">
        <w:rPr>
          <w:rFonts w:ascii="Times New Roman" w:hAnsi="Times New Roman" w:cs="Times New Roman"/>
          <w:sz w:val="24"/>
          <w:szCs w:val="24"/>
        </w:rPr>
        <w:t xml:space="preserve">VOD </w:t>
      </w:r>
      <w:r w:rsidR="00CE7B20" w:rsidRPr="00173AEE">
        <w:rPr>
          <w:rFonts w:ascii="Times New Roman" w:hAnsi="Times New Roman" w:cs="Times New Roman"/>
          <w:sz w:val="24"/>
          <w:szCs w:val="24"/>
        </w:rPr>
        <w:t xml:space="preserve">but also illustrates a great demand </w:t>
      </w:r>
      <w:r w:rsidR="00032CE4" w:rsidRPr="00173AEE">
        <w:rPr>
          <w:rFonts w:ascii="Times New Roman" w:hAnsi="Times New Roman" w:cs="Times New Roman"/>
          <w:sz w:val="24"/>
          <w:szCs w:val="24"/>
        </w:rPr>
        <w:t xml:space="preserve">from </w:t>
      </w:r>
      <w:r w:rsidR="00CE7B20" w:rsidRPr="00173AEE">
        <w:rPr>
          <w:rFonts w:ascii="Times New Roman" w:hAnsi="Times New Roman" w:cs="Times New Roman"/>
          <w:sz w:val="24"/>
          <w:szCs w:val="24"/>
        </w:rPr>
        <w:t>early adopters who are not satisfie</w:t>
      </w:r>
      <w:r w:rsidR="00051AFE" w:rsidRPr="00173AEE">
        <w:rPr>
          <w:rFonts w:ascii="Times New Roman" w:hAnsi="Times New Roman" w:cs="Times New Roman"/>
          <w:sz w:val="24"/>
          <w:szCs w:val="24"/>
        </w:rPr>
        <w:t>d with free</w:t>
      </w:r>
      <w:r w:rsidRPr="00173AEE">
        <w:rPr>
          <w:rFonts w:ascii="Times New Roman" w:hAnsi="Times New Roman" w:cs="Times New Roman"/>
          <w:sz w:val="24"/>
          <w:szCs w:val="24"/>
        </w:rPr>
        <w:t>-</w:t>
      </w:r>
      <w:r w:rsidR="00051AFE" w:rsidRPr="00173AEE">
        <w:rPr>
          <w:rFonts w:ascii="Times New Roman" w:hAnsi="Times New Roman" w:cs="Times New Roman"/>
          <w:sz w:val="24"/>
          <w:szCs w:val="24"/>
        </w:rPr>
        <w:t>to</w:t>
      </w:r>
      <w:r w:rsidRPr="00173AEE">
        <w:rPr>
          <w:rFonts w:ascii="Times New Roman" w:hAnsi="Times New Roman" w:cs="Times New Roman"/>
          <w:sz w:val="24"/>
          <w:szCs w:val="24"/>
        </w:rPr>
        <w:t>-</w:t>
      </w:r>
      <w:r w:rsidR="00051AFE" w:rsidRPr="00173AEE">
        <w:rPr>
          <w:rFonts w:ascii="Times New Roman" w:hAnsi="Times New Roman" w:cs="Times New Roman"/>
          <w:sz w:val="24"/>
          <w:szCs w:val="24"/>
        </w:rPr>
        <w:t xml:space="preserve">air and </w:t>
      </w:r>
      <w:r w:rsidRPr="00173AEE">
        <w:rPr>
          <w:rFonts w:ascii="Times New Roman" w:hAnsi="Times New Roman" w:cs="Times New Roman"/>
          <w:sz w:val="24"/>
          <w:szCs w:val="24"/>
        </w:rPr>
        <w:t>pay-TV</w:t>
      </w:r>
      <w:r w:rsidR="00CE7B20" w:rsidRPr="00173AEE">
        <w:rPr>
          <w:rFonts w:ascii="Times New Roman" w:hAnsi="Times New Roman" w:cs="Times New Roman"/>
          <w:sz w:val="24"/>
          <w:szCs w:val="24"/>
        </w:rPr>
        <w:t>.</w:t>
      </w:r>
      <w:r w:rsidR="003D55AD" w:rsidRPr="00173AEE">
        <w:rPr>
          <w:rFonts w:ascii="Times New Roman" w:hAnsi="Times New Roman" w:cs="Times New Roman"/>
          <w:sz w:val="24"/>
          <w:szCs w:val="24"/>
        </w:rPr>
        <w:t xml:space="preserve"> Yet, for many audiences the limited </w:t>
      </w:r>
      <w:r w:rsidR="00051AFE" w:rsidRPr="00173AEE">
        <w:rPr>
          <w:rFonts w:ascii="Times New Roman" w:hAnsi="Times New Roman" w:cs="Times New Roman"/>
          <w:sz w:val="24"/>
          <w:szCs w:val="24"/>
        </w:rPr>
        <w:t xml:space="preserve">Netflix Brazil </w:t>
      </w:r>
      <w:r w:rsidR="00F8488F" w:rsidRPr="00173AEE">
        <w:rPr>
          <w:rFonts w:ascii="Times New Roman" w:hAnsi="Times New Roman" w:cs="Times New Roman"/>
          <w:sz w:val="24"/>
          <w:szCs w:val="24"/>
        </w:rPr>
        <w:t xml:space="preserve">catalogue </w:t>
      </w:r>
      <w:r w:rsidR="003D55AD" w:rsidRPr="00173AEE">
        <w:rPr>
          <w:rFonts w:ascii="Times New Roman" w:hAnsi="Times New Roman" w:cs="Times New Roman"/>
          <w:sz w:val="24"/>
          <w:szCs w:val="24"/>
        </w:rPr>
        <w:t>is the main motivation for using VPN</w:t>
      </w:r>
      <w:r w:rsidR="00F8488F" w:rsidRPr="00173AEE">
        <w:rPr>
          <w:rFonts w:ascii="Times New Roman" w:hAnsi="Times New Roman" w:cs="Times New Roman"/>
          <w:sz w:val="24"/>
          <w:szCs w:val="24"/>
        </w:rPr>
        <w:t>s</w:t>
      </w:r>
      <w:r w:rsidR="003D55AD" w:rsidRPr="00173AEE">
        <w:rPr>
          <w:rFonts w:ascii="Times New Roman" w:hAnsi="Times New Roman" w:cs="Times New Roman"/>
          <w:sz w:val="24"/>
          <w:szCs w:val="24"/>
        </w:rPr>
        <w:t xml:space="preserve"> to access the U</w:t>
      </w:r>
      <w:r w:rsidR="00F8488F" w:rsidRPr="00173AEE">
        <w:rPr>
          <w:rFonts w:ascii="Times New Roman" w:hAnsi="Times New Roman" w:cs="Times New Roman"/>
          <w:sz w:val="24"/>
          <w:szCs w:val="24"/>
        </w:rPr>
        <w:t>.</w:t>
      </w:r>
      <w:r w:rsidR="003D55AD" w:rsidRPr="00173AEE">
        <w:rPr>
          <w:rFonts w:ascii="Times New Roman" w:hAnsi="Times New Roman" w:cs="Times New Roman"/>
          <w:sz w:val="24"/>
          <w:szCs w:val="24"/>
        </w:rPr>
        <w:t>S</w:t>
      </w:r>
      <w:r w:rsidR="00F8488F" w:rsidRPr="00173AEE">
        <w:rPr>
          <w:rFonts w:ascii="Times New Roman" w:hAnsi="Times New Roman" w:cs="Times New Roman"/>
          <w:sz w:val="24"/>
          <w:szCs w:val="24"/>
        </w:rPr>
        <w:t>.</w:t>
      </w:r>
      <w:r w:rsidR="003D55AD" w:rsidRPr="00173AEE">
        <w:rPr>
          <w:rFonts w:ascii="Times New Roman" w:hAnsi="Times New Roman" w:cs="Times New Roman"/>
          <w:sz w:val="24"/>
          <w:szCs w:val="24"/>
        </w:rPr>
        <w:t xml:space="preserve"> </w:t>
      </w:r>
      <w:r w:rsidR="00F8488F" w:rsidRPr="00173AEE">
        <w:rPr>
          <w:rFonts w:ascii="Times New Roman" w:hAnsi="Times New Roman" w:cs="Times New Roman"/>
          <w:sz w:val="24"/>
          <w:szCs w:val="24"/>
        </w:rPr>
        <w:t>service</w:t>
      </w:r>
      <w:r w:rsidR="003D55AD" w:rsidRPr="00173AEE">
        <w:rPr>
          <w:rFonts w:ascii="Times New Roman" w:hAnsi="Times New Roman" w:cs="Times New Roman"/>
          <w:sz w:val="24"/>
          <w:szCs w:val="24"/>
        </w:rPr>
        <w:t>.</w:t>
      </w:r>
    </w:p>
    <w:p w14:paraId="31853AF4" w14:textId="77777777" w:rsidR="00CE7B20" w:rsidRPr="00173AEE" w:rsidRDefault="00CE7B20" w:rsidP="00DA7CDF">
      <w:pPr>
        <w:spacing w:after="0" w:line="240" w:lineRule="auto"/>
        <w:rPr>
          <w:rFonts w:ascii="Times New Roman" w:hAnsi="Times New Roman" w:cs="Times New Roman"/>
          <w:sz w:val="24"/>
          <w:szCs w:val="24"/>
        </w:rPr>
      </w:pPr>
    </w:p>
    <w:p w14:paraId="54AE572F" w14:textId="1C0F59CE" w:rsidR="009B5D97" w:rsidRPr="00173AEE" w:rsidRDefault="000031FA" w:rsidP="004F1E32">
      <w:pPr>
        <w:spacing w:after="0" w:line="240" w:lineRule="auto"/>
        <w:rPr>
          <w:rFonts w:ascii="Times New Roman" w:hAnsi="Times New Roman"/>
        </w:rPr>
      </w:pPr>
      <w:r w:rsidRPr="00173AEE">
        <w:rPr>
          <w:rFonts w:ascii="Times New Roman" w:hAnsi="Times New Roman" w:cs="Times New Roman"/>
          <w:sz w:val="24"/>
          <w:szCs w:val="24"/>
        </w:rPr>
        <w:t>Netflix’s CEO, Reed Hastings,</w:t>
      </w:r>
      <w:r w:rsidR="00F8784E" w:rsidRPr="00173AEE">
        <w:rPr>
          <w:rFonts w:ascii="Times New Roman" w:hAnsi="Times New Roman" w:cs="Times New Roman"/>
          <w:sz w:val="24"/>
          <w:szCs w:val="24"/>
        </w:rPr>
        <w:t xml:space="preserve"> has mentioned that they plan to </w:t>
      </w:r>
      <w:r w:rsidR="003D55AD" w:rsidRPr="00173AEE">
        <w:rPr>
          <w:rFonts w:ascii="Times New Roman" w:hAnsi="Times New Roman" w:cs="Times New Roman"/>
          <w:sz w:val="24"/>
          <w:szCs w:val="24"/>
        </w:rPr>
        <w:t xml:space="preserve">end </w:t>
      </w:r>
      <w:r w:rsidR="00276119" w:rsidRPr="00173AEE">
        <w:rPr>
          <w:rFonts w:ascii="Times New Roman" w:hAnsi="Times New Roman" w:cs="Times New Roman"/>
          <w:sz w:val="24"/>
          <w:szCs w:val="24"/>
        </w:rPr>
        <w:t xml:space="preserve">the </w:t>
      </w:r>
      <w:r w:rsidR="003D55AD" w:rsidRPr="00173AEE">
        <w:rPr>
          <w:rFonts w:ascii="Times New Roman" w:hAnsi="Times New Roman" w:cs="Times New Roman"/>
          <w:sz w:val="24"/>
          <w:szCs w:val="24"/>
        </w:rPr>
        <w:t>geoblocking</w:t>
      </w:r>
      <w:r w:rsidR="00276119" w:rsidRPr="00173AEE">
        <w:rPr>
          <w:rFonts w:ascii="Times New Roman" w:hAnsi="Times New Roman" w:cs="Times New Roman"/>
          <w:sz w:val="24"/>
          <w:szCs w:val="24"/>
        </w:rPr>
        <w:t xml:space="preserve"> of their services</w:t>
      </w:r>
      <w:r w:rsidR="00051AFE" w:rsidRPr="00173AEE">
        <w:rPr>
          <w:rFonts w:ascii="Times New Roman" w:hAnsi="Times New Roman" w:cs="Times New Roman"/>
          <w:sz w:val="24"/>
          <w:szCs w:val="24"/>
        </w:rPr>
        <w:t xml:space="preserve"> one day</w:t>
      </w:r>
      <w:r w:rsidR="003D55AD" w:rsidRPr="00173AEE">
        <w:rPr>
          <w:rFonts w:ascii="Times New Roman" w:hAnsi="Times New Roman" w:cs="Times New Roman"/>
          <w:sz w:val="24"/>
          <w:szCs w:val="24"/>
        </w:rPr>
        <w:t>, h</w:t>
      </w:r>
      <w:r w:rsidR="00F8784E" w:rsidRPr="00173AEE">
        <w:rPr>
          <w:rFonts w:ascii="Times New Roman" w:hAnsi="Times New Roman" w:cs="Times New Roman"/>
          <w:sz w:val="24"/>
          <w:szCs w:val="24"/>
        </w:rPr>
        <w:t xml:space="preserve">owever </w:t>
      </w:r>
      <w:r w:rsidR="00EC3969" w:rsidRPr="00173AEE">
        <w:rPr>
          <w:rFonts w:ascii="Times New Roman" w:hAnsi="Times New Roman" w:cs="Times New Roman"/>
          <w:sz w:val="24"/>
          <w:szCs w:val="24"/>
        </w:rPr>
        <w:t>negotiating</w:t>
      </w:r>
      <w:r w:rsidR="00527DA8" w:rsidRPr="00173AEE">
        <w:rPr>
          <w:rFonts w:ascii="Times New Roman" w:hAnsi="Times New Roman" w:cs="Times New Roman"/>
          <w:sz w:val="24"/>
          <w:szCs w:val="24"/>
        </w:rPr>
        <w:t xml:space="preserve"> intellectual property </w:t>
      </w:r>
      <w:r w:rsidR="00F8488F" w:rsidRPr="00173AEE">
        <w:rPr>
          <w:rFonts w:ascii="Times New Roman" w:hAnsi="Times New Roman" w:cs="Times New Roman"/>
          <w:sz w:val="24"/>
          <w:szCs w:val="24"/>
        </w:rPr>
        <w:t xml:space="preserve">on </w:t>
      </w:r>
      <w:r w:rsidR="00527DA8" w:rsidRPr="00173AEE">
        <w:rPr>
          <w:rFonts w:ascii="Times New Roman" w:hAnsi="Times New Roman" w:cs="Times New Roman"/>
          <w:sz w:val="24"/>
          <w:szCs w:val="24"/>
        </w:rPr>
        <w:t>a global scale is complex.</w:t>
      </w:r>
      <w:r w:rsidR="00081BC4" w:rsidRPr="00173AEE">
        <w:rPr>
          <w:rFonts w:ascii="Times New Roman" w:hAnsi="Times New Roman" w:cs="Times New Roman"/>
          <w:sz w:val="24"/>
          <w:szCs w:val="24"/>
        </w:rPr>
        <w:t xml:space="preserve"> </w:t>
      </w:r>
      <w:r w:rsidR="00F8784E" w:rsidRPr="00173AEE">
        <w:rPr>
          <w:rFonts w:ascii="Times New Roman" w:hAnsi="Times New Roman" w:cs="Times New Roman"/>
          <w:sz w:val="24"/>
          <w:szCs w:val="24"/>
        </w:rPr>
        <w:t>Geographic circumvention</w:t>
      </w:r>
      <w:r w:rsidR="00276119" w:rsidRPr="00173AEE">
        <w:rPr>
          <w:rFonts w:ascii="Times New Roman" w:hAnsi="Times New Roman" w:cs="Times New Roman"/>
          <w:sz w:val="24"/>
          <w:szCs w:val="24"/>
        </w:rPr>
        <w:t xml:space="preserve"> is a competitive informal</w:t>
      </w:r>
      <w:r w:rsidR="00C16D33" w:rsidRPr="00173AEE">
        <w:rPr>
          <w:rFonts w:ascii="Times New Roman" w:hAnsi="Times New Roman" w:cs="Times New Roman"/>
          <w:sz w:val="24"/>
          <w:szCs w:val="24"/>
        </w:rPr>
        <w:t xml:space="preserve"> business model. It can be predatory, it can be collaborative but above </w:t>
      </w:r>
      <w:r w:rsidR="00316EF4" w:rsidRPr="00173AEE">
        <w:rPr>
          <w:rFonts w:ascii="Times New Roman" w:hAnsi="Times New Roman" w:cs="Times New Roman"/>
          <w:sz w:val="24"/>
          <w:szCs w:val="24"/>
        </w:rPr>
        <w:t>all,</w:t>
      </w:r>
      <w:r w:rsidR="00C16D33" w:rsidRPr="00173AEE">
        <w:rPr>
          <w:rFonts w:ascii="Times New Roman" w:hAnsi="Times New Roman" w:cs="Times New Roman"/>
          <w:sz w:val="24"/>
          <w:szCs w:val="24"/>
        </w:rPr>
        <w:t xml:space="preserve"> it can </w:t>
      </w:r>
      <w:r w:rsidR="00AD7532" w:rsidRPr="00173AEE">
        <w:rPr>
          <w:rFonts w:ascii="Times New Roman" w:hAnsi="Times New Roman" w:cs="Times New Roman"/>
          <w:sz w:val="24"/>
          <w:szCs w:val="24"/>
        </w:rPr>
        <w:t>inform</w:t>
      </w:r>
      <w:r w:rsidR="00C16D33" w:rsidRPr="00173AEE">
        <w:rPr>
          <w:rFonts w:ascii="Times New Roman" w:hAnsi="Times New Roman" w:cs="Times New Roman"/>
          <w:sz w:val="24"/>
          <w:szCs w:val="24"/>
        </w:rPr>
        <w:t xml:space="preserve"> industry </w:t>
      </w:r>
      <w:r w:rsidR="00F8488F" w:rsidRPr="00173AEE">
        <w:rPr>
          <w:rFonts w:ascii="Times New Roman" w:hAnsi="Times New Roman" w:cs="Times New Roman"/>
          <w:sz w:val="24"/>
          <w:szCs w:val="24"/>
        </w:rPr>
        <w:t xml:space="preserve">about unmet demand and market gaps. </w:t>
      </w:r>
      <w:r w:rsidR="00F97490" w:rsidRPr="00173AEE">
        <w:rPr>
          <w:rFonts w:ascii="Times New Roman" w:hAnsi="Times New Roman" w:cs="Times New Roman"/>
          <w:sz w:val="24"/>
          <w:szCs w:val="24"/>
        </w:rPr>
        <w:t>The many different ways of circumventi</w:t>
      </w:r>
      <w:r w:rsidR="00F8488F" w:rsidRPr="00173AEE">
        <w:rPr>
          <w:rFonts w:ascii="Times New Roman" w:hAnsi="Times New Roman" w:cs="Times New Roman"/>
          <w:sz w:val="24"/>
          <w:szCs w:val="24"/>
        </w:rPr>
        <w:t xml:space="preserve">ng geoblocks </w:t>
      </w:r>
      <w:r w:rsidR="00F97490" w:rsidRPr="00173AEE">
        <w:rPr>
          <w:rFonts w:ascii="Times New Roman" w:hAnsi="Times New Roman" w:cs="Times New Roman"/>
          <w:sz w:val="24"/>
          <w:szCs w:val="24"/>
        </w:rPr>
        <w:t xml:space="preserve">in Brazil </w:t>
      </w:r>
      <w:r w:rsidR="00F8488F" w:rsidRPr="00173AEE">
        <w:rPr>
          <w:rFonts w:ascii="Times New Roman" w:hAnsi="Times New Roman" w:cs="Times New Roman"/>
          <w:sz w:val="24"/>
          <w:szCs w:val="24"/>
        </w:rPr>
        <w:t xml:space="preserve">raises questions about </w:t>
      </w:r>
      <w:r w:rsidR="00F97490" w:rsidRPr="00173AEE">
        <w:rPr>
          <w:rFonts w:ascii="Times New Roman" w:hAnsi="Times New Roman" w:cs="Times New Roman"/>
          <w:sz w:val="24"/>
          <w:szCs w:val="24"/>
        </w:rPr>
        <w:t xml:space="preserve">the differences between pirates versus audiences. </w:t>
      </w:r>
      <w:r w:rsidR="003D55AD" w:rsidRPr="00173AEE">
        <w:rPr>
          <w:rFonts w:ascii="Times New Roman" w:hAnsi="Times New Roman" w:cs="Times New Roman"/>
          <w:sz w:val="24"/>
          <w:szCs w:val="24"/>
        </w:rPr>
        <w:t xml:space="preserve">Are they paying VPN pirates or </w:t>
      </w:r>
      <w:r w:rsidR="00F8488F" w:rsidRPr="00173AEE">
        <w:rPr>
          <w:rFonts w:ascii="Times New Roman" w:hAnsi="Times New Roman" w:cs="Times New Roman"/>
          <w:sz w:val="24"/>
          <w:szCs w:val="24"/>
        </w:rPr>
        <w:t xml:space="preserve">legitimate </w:t>
      </w:r>
      <w:r w:rsidR="003D55AD" w:rsidRPr="00173AEE">
        <w:rPr>
          <w:rFonts w:ascii="Times New Roman" w:hAnsi="Times New Roman" w:cs="Times New Roman"/>
          <w:sz w:val="24"/>
          <w:szCs w:val="24"/>
        </w:rPr>
        <w:t xml:space="preserve">Netflix audiences? </w:t>
      </w:r>
    </w:p>
    <w:p w14:paraId="3F537E91" w14:textId="77777777" w:rsidR="00F8488F" w:rsidRPr="00173AEE" w:rsidRDefault="00F8488F" w:rsidP="004F1E32">
      <w:pPr>
        <w:spacing w:after="0" w:line="240" w:lineRule="auto"/>
        <w:rPr>
          <w:rFonts w:ascii="Times New Roman" w:hAnsi="Times New Roman"/>
          <w:b/>
        </w:rPr>
      </w:pPr>
    </w:p>
    <w:p w14:paraId="012B4803" w14:textId="77777777" w:rsidR="009B5D97" w:rsidRPr="00173AEE" w:rsidRDefault="009B5D97" w:rsidP="004F1E32">
      <w:pPr>
        <w:rPr>
          <w:rFonts w:ascii="Times New Roman" w:hAnsi="Times New Roman"/>
          <w:b/>
        </w:rPr>
      </w:pPr>
    </w:p>
    <w:p w14:paraId="74764B91" w14:textId="77777777" w:rsidR="009B5D97" w:rsidRPr="00173AEE" w:rsidRDefault="009B5D97" w:rsidP="004F1E32">
      <w:pPr>
        <w:rPr>
          <w:rFonts w:ascii="Times New Roman" w:hAnsi="Times New Roman"/>
          <w:b/>
          <w:sz w:val="24"/>
        </w:rPr>
      </w:pPr>
    </w:p>
    <w:p w14:paraId="793DE785" w14:textId="77777777" w:rsidR="009B5D97" w:rsidRPr="00173AEE" w:rsidRDefault="009B5D97" w:rsidP="004F1E32">
      <w:pPr>
        <w:rPr>
          <w:rFonts w:ascii="Times New Roman" w:hAnsi="Times New Roman"/>
          <w:b/>
          <w:sz w:val="24"/>
        </w:rPr>
      </w:pPr>
    </w:p>
    <w:p w14:paraId="56E7C9A2" w14:textId="13F501C4" w:rsidR="00E90DB3" w:rsidRPr="00173AEE" w:rsidRDefault="009B5D97" w:rsidP="00DA7CDF">
      <w:pPr>
        <w:pStyle w:val="Heading2"/>
        <w:rPr>
          <w:b/>
        </w:rPr>
      </w:pPr>
      <w:r w:rsidRPr="00173AEE">
        <w:rPr>
          <w:b/>
        </w:rPr>
        <w:t>References</w:t>
      </w:r>
    </w:p>
    <w:p w14:paraId="23EB530E" w14:textId="4C5CF3C5" w:rsidR="008B4E7B" w:rsidRPr="00173AEE" w:rsidRDefault="00173AEE" w:rsidP="008B4E7B">
      <w:pPr>
        <w:spacing w:after="0" w:line="240" w:lineRule="auto"/>
        <w:rPr>
          <w:rFonts w:ascii="Times New Roman" w:hAnsi="Times New Roman" w:cs="Times New Roman"/>
          <w:sz w:val="24"/>
          <w:szCs w:val="24"/>
        </w:rPr>
      </w:pPr>
      <w:bookmarkStart w:id="2" w:name="_ENREF_10"/>
      <w:r w:rsidRPr="00173AEE" w:rsidDel="00C1323B">
        <w:rPr>
          <w:rFonts w:ascii="Times New Roman" w:hAnsi="Times New Roman" w:cs="Times New Roman"/>
          <w:sz w:val="24"/>
          <w:szCs w:val="24"/>
        </w:rPr>
        <w:t xml:space="preserve"> </w:t>
      </w:r>
      <w:r w:rsidR="008B4E7B" w:rsidRPr="00173AEE">
        <w:rPr>
          <w:rFonts w:ascii="Times New Roman" w:hAnsi="Times New Roman" w:cs="Times New Roman"/>
          <w:sz w:val="24"/>
          <w:szCs w:val="24"/>
        </w:rPr>
        <w:t xml:space="preserve">‘Brasil </w:t>
      </w:r>
      <w:r w:rsidR="00F26E80" w:rsidRPr="00173AEE">
        <w:rPr>
          <w:rFonts w:ascii="Times New Roman" w:hAnsi="Times New Roman" w:cs="Times New Roman"/>
          <w:sz w:val="24"/>
          <w:szCs w:val="24"/>
        </w:rPr>
        <w:t>R</w:t>
      </w:r>
      <w:r w:rsidR="008B4E7B" w:rsidRPr="00173AEE">
        <w:rPr>
          <w:rFonts w:ascii="Times New Roman" w:hAnsi="Times New Roman" w:cs="Times New Roman"/>
          <w:sz w:val="24"/>
          <w:szCs w:val="24"/>
        </w:rPr>
        <w:t xml:space="preserve">egistra 19,24 </w:t>
      </w:r>
      <w:r w:rsidR="00F26E80" w:rsidRPr="00173AEE">
        <w:rPr>
          <w:rFonts w:ascii="Times New Roman" w:hAnsi="Times New Roman" w:cs="Times New Roman"/>
          <w:sz w:val="24"/>
          <w:szCs w:val="24"/>
        </w:rPr>
        <w:t>M</w:t>
      </w:r>
      <w:r w:rsidR="008B4E7B" w:rsidRPr="00173AEE">
        <w:rPr>
          <w:rFonts w:ascii="Times New Roman" w:hAnsi="Times New Roman" w:cs="Times New Roman"/>
          <w:sz w:val="24"/>
          <w:szCs w:val="24"/>
        </w:rPr>
        <w:t xml:space="preserve">ilhões de </w:t>
      </w:r>
      <w:r w:rsidR="00F26E80" w:rsidRPr="00173AEE">
        <w:rPr>
          <w:rFonts w:ascii="Times New Roman" w:hAnsi="Times New Roman" w:cs="Times New Roman"/>
          <w:sz w:val="24"/>
          <w:szCs w:val="24"/>
        </w:rPr>
        <w:t>A</w:t>
      </w:r>
      <w:r w:rsidR="008B4E7B" w:rsidRPr="00173AEE">
        <w:rPr>
          <w:rFonts w:ascii="Times New Roman" w:hAnsi="Times New Roman" w:cs="Times New Roman"/>
          <w:sz w:val="24"/>
          <w:szCs w:val="24"/>
        </w:rPr>
        <w:t xml:space="preserve">ssinantes de TV </w:t>
      </w:r>
      <w:r w:rsidR="00F26E80" w:rsidRPr="00173AEE">
        <w:rPr>
          <w:rFonts w:ascii="Times New Roman" w:hAnsi="Times New Roman" w:cs="Times New Roman"/>
          <w:sz w:val="24"/>
          <w:szCs w:val="24"/>
        </w:rPr>
        <w:t>P</w:t>
      </w:r>
      <w:r w:rsidR="008B4E7B" w:rsidRPr="00173AEE">
        <w:rPr>
          <w:rFonts w:ascii="Times New Roman" w:hAnsi="Times New Roman" w:cs="Times New Roman"/>
          <w:sz w:val="24"/>
          <w:szCs w:val="24"/>
        </w:rPr>
        <w:t xml:space="preserve">aga em </w:t>
      </w:r>
      <w:r w:rsidR="00F26E80" w:rsidRPr="00173AEE">
        <w:rPr>
          <w:rFonts w:ascii="Times New Roman" w:hAnsi="Times New Roman" w:cs="Times New Roman"/>
          <w:sz w:val="24"/>
          <w:szCs w:val="24"/>
        </w:rPr>
        <w:t>A</w:t>
      </w:r>
      <w:r w:rsidR="008B4E7B" w:rsidRPr="00173AEE">
        <w:rPr>
          <w:rFonts w:ascii="Times New Roman" w:hAnsi="Times New Roman" w:cs="Times New Roman"/>
          <w:sz w:val="24"/>
          <w:szCs w:val="24"/>
        </w:rPr>
        <w:t xml:space="preserve">gosto [Brazil </w:t>
      </w:r>
      <w:r w:rsidR="00F26E80" w:rsidRPr="00173AEE">
        <w:rPr>
          <w:rFonts w:ascii="Times New Roman" w:hAnsi="Times New Roman" w:cs="Times New Roman"/>
          <w:sz w:val="24"/>
          <w:szCs w:val="24"/>
        </w:rPr>
        <w:t>R</w:t>
      </w:r>
      <w:r w:rsidR="008B4E7B" w:rsidRPr="00173AEE">
        <w:rPr>
          <w:rFonts w:ascii="Times New Roman" w:hAnsi="Times New Roman" w:cs="Times New Roman"/>
          <w:sz w:val="24"/>
          <w:szCs w:val="24"/>
        </w:rPr>
        <w:t xml:space="preserve">ecords 19,24 </w:t>
      </w:r>
      <w:r w:rsidR="00F26E80" w:rsidRPr="00173AEE">
        <w:rPr>
          <w:rFonts w:ascii="Times New Roman" w:hAnsi="Times New Roman" w:cs="Times New Roman"/>
          <w:sz w:val="24"/>
          <w:szCs w:val="24"/>
        </w:rPr>
        <w:t>M</w:t>
      </w:r>
      <w:r w:rsidR="008B4E7B" w:rsidRPr="00173AEE">
        <w:rPr>
          <w:rFonts w:ascii="Times New Roman" w:hAnsi="Times New Roman" w:cs="Times New Roman"/>
          <w:sz w:val="24"/>
          <w:szCs w:val="24"/>
        </w:rPr>
        <w:t xml:space="preserve">illion </w:t>
      </w:r>
      <w:r w:rsidR="00F26E80" w:rsidRPr="00173AEE">
        <w:rPr>
          <w:rFonts w:ascii="Times New Roman" w:hAnsi="Times New Roman" w:cs="Times New Roman"/>
          <w:sz w:val="24"/>
          <w:szCs w:val="24"/>
        </w:rPr>
        <w:t>C</w:t>
      </w:r>
      <w:r w:rsidR="008B4E7B" w:rsidRPr="00173AEE">
        <w:rPr>
          <w:rFonts w:ascii="Times New Roman" w:hAnsi="Times New Roman" w:cs="Times New Roman"/>
          <w:sz w:val="24"/>
          <w:szCs w:val="24"/>
        </w:rPr>
        <w:t xml:space="preserve">able </w:t>
      </w:r>
      <w:r w:rsidR="00F26E80" w:rsidRPr="00173AEE">
        <w:rPr>
          <w:rFonts w:ascii="Times New Roman" w:hAnsi="Times New Roman" w:cs="Times New Roman"/>
          <w:sz w:val="24"/>
          <w:szCs w:val="24"/>
        </w:rPr>
        <w:t>S</w:t>
      </w:r>
      <w:r w:rsidR="008B4E7B" w:rsidRPr="00173AEE">
        <w:rPr>
          <w:rFonts w:ascii="Times New Roman" w:hAnsi="Times New Roman" w:cs="Times New Roman"/>
          <w:sz w:val="24"/>
          <w:szCs w:val="24"/>
        </w:rPr>
        <w:t xml:space="preserve">ubscribers in August]’, </w:t>
      </w:r>
      <w:r w:rsidR="008B4E7B" w:rsidRPr="00173AEE">
        <w:rPr>
          <w:rFonts w:ascii="Times New Roman" w:hAnsi="Times New Roman" w:cs="Times New Roman"/>
          <w:i/>
          <w:sz w:val="24"/>
          <w:szCs w:val="24"/>
        </w:rPr>
        <w:t>Anatel</w:t>
      </w:r>
      <w:r w:rsidR="008B4E7B" w:rsidRPr="00173AEE">
        <w:rPr>
          <w:rFonts w:ascii="Times New Roman" w:hAnsi="Times New Roman" w:cs="Times New Roman"/>
          <w:sz w:val="24"/>
          <w:szCs w:val="24"/>
        </w:rPr>
        <w:t>, 1 October 2014,</w:t>
      </w:r>
      <w:r w:rsidR="00417600" w:rsidRPr="00173AEE">
        <w:rPr>
          <w:rFonts w:ascii="Times New Roman" w:hAnsi="Times New Roman" w:cs="Times New Roman"/>
          <w:sz w:val="24"/>
          <w:szCs w:val="24"/>
        </w:rPr>
        <w:t xml:space="preserve"> </w:t>
      </w:r>
      <w:r w:rsidR="008B4E7B" w:rsidRPr="00173AEE">
        <w:rPr>
          <w:rFonts w:ascii="Times New Roman" w:hAnsi="Times New Roman"/>
          <w:sz w:val="24"/>
        </w:rPr>
        <w:t>http://www.anatel.gov.br/Portal/exibirPortalNoticias.do?acao=carregaNoticia&amp;codigo=3522</w:t>
      </w:r>
      <w:r w:rsidR="005F67B3" w:rsidRPr="00173AEE">
        <w:rPr>
          <w:rStyle w:val="Hyperlink"/>
          <w:rFonts w:ascii="Times New Roman" w:hAnsi="Times New Roman" w:cs="Times New Roman"/>
          <w:color w:val="auto"/>
          <w:sz w:val="24"/>
          <w:szCs w:val="24"/>
          <w:u w:val="none"/>
        </w:rPr>
        <w:t>.</w:t>
      </w:r>
    </w:p>
    <w:p w14:paraId="464913A1" w14:textId="77777777" w:rsidR="00520BCE" w:rsidRPr="00173AEE" w:rsidRDefault="00520BCE" w:rsidP="004F1E32">
      <w:pPr>
        <w:spacing w:after="0" w:line="240" w:lineRule="auto"/>
        <w:rPr>
          <w:rFonts w:ascii="Times New Roman" w:hAnsi="Times New Roman" w:cs="Times New Roman"/>
          <w:noProof/>
          <w:sz w:val="24"/>
          <w:szCs w:val="24"/>
        </w:rPr>
      </w:pPr>
      <w:bookmarkStart w:id="3" w:name="_ENREF_170"/>
      <w:bookmarkEnd w:id="2"/>
    </w:p>
    <w:p w14:paraId="7C82D88F" w14:textId="2500BAA3" w:rsidR="0050538C" w:rsidRPr="00173AEE" w:rsidRDefault="0050538C" w:rsidP="004F1E32">
      <w:pPr>
        <w:spacing w:after="0" w:line="240" w:lineRule="auto"/>
        <w:rPr>
          <w:rFonts w:ascii="Times New Roman" w:hAnsi="Times New Roman" w:cs="Times New Roman"/>
          <w:noProof/>
          <w:sz w:val="24"/>
          <w:szCs w:val="24"/>
        </w:rPr>
      </w:pPr>
      <w:r w:rsidRPr="00173AEE">
        <w:rPr>
          <w:rFonts w:ascii="Times New Roman" w:hAnsi="Times New Roman" w:cs="Times New Roman"/>
          <w:i/>
          <w:noProof/>
          <w:sz w:val="24"/>
          <w:szCs w:val="24"/>
        </w:rPr>
        <w:t xml:space="preserve">Draft </w:t>
      </w:r>
      <w:r w:rsidR="00F26E80" w:rsidRPr="00173AEE">
        <w:rPr>
          <w:rFonts w:ascii="Times New Roman" w:hAnsi="Times New Roman" w:cs="Times New Roman"/>
          <w:i/>
          <w:noProof/>
          <w:sz w:val="24"/>
          <w:szCs w:val="24"/>
        </w:rPr>
        <w:t>B</w:t>
      </w:r>
      <w:r w:rsidRPr="00173AEE">
        <w:rPr>
          <w:rFonts w:ascii="Times New Roman" w:hAnsi="Times New Roman" w:cs="Times New Roman"/>
          <w:i/>
          <w:noProof/>
          <w:sz w:val="24"/>
          <w:szCs w:val="24"/>
        </w:rPr>
        <w:t xml:space="preserve">ill </w:t>
      </w:r>
      <w:r w:rsidR="00F26E80" w:rsidRPr="00173AEE">
        <w:rPr>
          <w:rFonts w:ascii="Times New Roman" w:hAnsi="Times New Roman" w:cs="Times New Roman"/>
          <w:i/>
          <w:noProof/>
          <w:sz w:val="24"/>
          <w:szCs w:val="24"/>
        </w:rPr>
        <w:t>P</w:t>
      </w:r>
      <w:r w:rsidRPr="00173AEE">
        <w:rPr>
          <w:rFonts w:ascii="Times New Roman" w:hAnsi="Times New Roman" w:cs="Times New Roman"/>
          <w:i/>
          <w:noProof/>
          <w:sz w:val="24"/>
          <w:szCs w:val="24"/>
        </w:rPr>
        <w:t>roposition</w:t>
      </w:r>
      <w:r w:rsidRPr="00173AEE">
        <w:rPr>
          <w:rFonts w:ascii="Times New Roman" w:hAnsi="Times New Roman" w:cs="Times New Roman"/>
          <w:noProof/>
          <w:sz w:val="24"/>
          <w:szCs w:val="24"/>
        </w:rPr>
        <w:t>,</w:t>
      </w:r>
      <w:r w:rsidR="00230E33" w:rsidRPr="00173AEE">
        <w:rPr>
          <w:rFonts w:ascii="Times New Roman" w:hAnsi="Times New Roman" w:cs="Times New Roman"/>
          <w:noProof/>
          <w:sz w:val="24"/>
          <w:szCs w:val="24"/>
        </w:rPr>
        <w:t xml:space="preserve"> </w:t>
      </w:r>
      <w:r w:rsidR="00230E33" w:rsidRPr="00173AEE">
        <w:rPr>
          <w:rFonts w:ascii="Times New Roman" w:hAnsi="Times New Roman" w:cs="Times New Roman"/>
          <w:sz w:val="24"/>
          <w:szCs w:val="24"/>
          <w:lang w:val="en-US"/>
        </w:rPr>
        <w:t>The National Congress,</w:t>
      </w:r>
      <w:r w:rsidRPr="00173AEE">
        <w:rPr>
          <w:rFonts w:ascii="Times New Roman" w:hAnsi="Times New Roman" w:cs="Times New Roman"/>
          <w:noProof/>
          <w:sz w:val="24"/>
          <w:szCs w:val="24"/>
        </w:rPr>
        <w:t xml:space="preserve"> </w:t>
      </w:r>
      <w:r w:rsidR="00C1323B" w:rsidRPr="00173AEE">
        <w:rPr>
          <w:rFonts w:ascii="Times New Roman" w:hAnsi="Times New Roman" w:cs="Times New Roman"/>
          <w:noProof/>
          <w:sz w:val="24"/>
          <w:szCs w:val="24"/>
        </w:rPr>
        <w:t xml:space="preserve">Brazil, </w:t>
      </w:r>
      <w:r w:rsidRPr="00173AEE">
        <w:rPr>
          <w:rFonts w:ascii="Times New Roman" w:hAnsi="Times New Roman" w:cs="Times New Roman"/>
          <w:sz w:val="24"/>
          <w:szCs w:val="24"/>
          <w:lang w:val="en-US"/>
        </w:rPr>
        <w:t xml:space="preserve">EMI Nº 00086 - MJ/MP/MCT/MC, </w:t>
      </w:r>
      <w:r w:rsidRPr="00173AEE">
        <w:rPr>
          <w:rFonts w:ascii="Times New Roman" w:hAnsi="Times New Roman" w:cs="Times New Roman"/>
          <w:noProof/>
          <w:sz w:val="24"/>
          <w:szCs w:val="24"/>
        </w:rPr>
        <w:t>2011.</w:t>
      </w:r>
      <w:r w:rsidR="00230E33" w:rsidRPr="00173AEE">
        <w:rPr>
          <w:rFonts w:ascii="Times New Roman" w:hAnsi="Times New Roman"/>
          <w:sz w:val="24"/>
        </w:rPr>
        <w:t xml:space="preserve"> </w:t>
      </w:r>
      <w:r w:rsidR="00230E33" w:rsidRPr="00173AEE">
        <w:rPr>
          <w:rFonts w:ascii="Times New Roman" w:hAnsi="Times New Roman" w:cs="Times New Roman"/>
          <w:noProof/>
          <w:sz w:val="24"/>
          <w:szCs w:val="24"/>
        </w:rPr>
        <w:t>http://direitorio.fgv.br/sites/direitorio.fgv.br/files/Marco%20Civil%20-%20English%20Version%20sept2011.pdf.</w:t>
      </w:r>
    </w:p>
    <w:p w14:paraId="42BAD452" w14:textId="77777777" w:rsidR="00F147C3" w:rsidRPr="00173AEE" w:rsidRDefault="00F147C3">
      <w:pPr>
        <w:spacing w:after="0" w:line="240" w:lineRule="auto"/>
        <w:rPr>
          <w:rFonts w:ascii="Times New Roman" w:hAnsi="Times New Roman" w:cs="Times New Roman"/>
          <w:noProof/>
          <w:sz w:val="24"/>
          <w:szCs w:val="24"/>
        </w:rPr>
      </w:pPr>
      <w:bookmarkStart w:id="4" w:name="_ENREF_153"/>
    </w:p>
    <w:p w14:paraId="147016B3" w14:textId="2804D289" w:rsidR="001E5B72" w:rsidRPr="00173AEE" w:rsidRDefault="001E5B72" w:rsidP="004F1E32">
      <w:pPr>
        <w:spacing w:after="0" w:line="240" w:lineRule="auto"/>
        <w:rPr>
          <w:rFonts w:ascii="Times New Roman" w:hAnsi="Times New Roman" w:cs="Times New Roman"/>
          <w:sz w:val="24"/>
          <w:szCs w:val="24"/>
          <w:lang w:val="pt-BR" w:eastAsia="en-AU"/>
        </w:rPr>
      </w:pPr>
      <w:r w:rsidRPr="00173AEE">
        <w:rPr>
          <w:rFonts w:ascii="Times New Roman" w:hAnsi="Times New Roman" w:cs="Times New Roman"/>
          <w:sz w:val="24"/>
          <w:szCs w:val="24"/>
          <w:lang w:val="pt-BR"/>
        </w:rPr>
        <w:t>Garcia, Gabriel. ‘</w:t>
      </w:r>
      <w:r w:rsidRPr="00173AEE">
        <w:rPr>
          <w:rFonts w:ascii="Times New Roman" w:hAnsi="Times New Roman" w:cs="Times New Roman"/>
          <w:bCs/>
          <w:sz w:val="24"/>
          <w:szCs w:val="24"/>
          <w:lang w:val="pt-BR"/>
        </w:rPr>
        <w:t xml:space="preserve">Netflix </w:t>
      </w:r>
      <w:r w:rsidR="00F26E80" w:rsidRPr="00173AEE">
        <w:rPr>
          <w:rFonts w:ascii="Times New Roman" w:hAnsi="Times New Roman" w:cs="Times New Roman"/>
          <w:bCs/>
          <w:sz w:val="24"/>
          <w:szCs w:val="24"/>
          <w:lang w:val="pt-BR"/>
        </w:rPr>
        <w:t>B</w:t>
      </w:r>
      <w:r w:rsidRPr="00173AEE">
        <w:rPr>
          <w:rFonts w:ascii="Times New Roman" w:hAnsi="Times New Roman" w:cs="Times New Roman"/>
          <w:bCs/>
          <w:sz w:val="24"/>
          <w:szCs w:val="24"/>
          <w:lang w:val="pt-BR"/>
        </w:rPr>
        <w:t xml:space="preserve">loqueia </w:t>
      </w:r>
      <w:r w:rsidR="00F26E80" w:rsidRPr="00173AEE">
        <w:rPr>
          <w:rFonts w:ascii="Times New Roman" w:hAnsi="Times New Roman" w:cs="Times New Roman"/>
          <w:bCs/>
          <w:sz w:val="24"/>
          <w:szCs w:val="24"/>
          <w:lang w:val="pt-BR"/>
        </w:rPr>
        <w:t>U</w:t>
      </w:r>
      <w:r w:rsidRPr="00173AEE">
        <w:rPr>
          <w:rFonts w:ascii="Times New Roman" w:hAnsi="Times New Roman" w:cs="Times New Roman"/>
          <w:bCs/>
          <w:sz w:val="24"/>
          <w:szCs w:val="24"/>
          <w:lang w:val="pt-BR"/>
        </w:rPr>
        <w:t xml:space="preserve">suários que </w:t>
      </w:r>
      <w:r w:rsidR="00F26E80" w:rsidRPr="00173AEE">
        <w:rPr>
          <w:rFonts w:ascii="Times New Roman" w:hAnsi="Times New Roman" w:cs="Times New Roman"/>
          <w:bCs/>
          <w:sz w:val="24"/>
          <w:szCs w:val="24"/>
          <w:lang w:val="pt-BR"/>
        </w:rPr>
        <w:t>B</w:t>
      </w:r>
      <w:r w:rsidRPr="00173AEE">
        <w:rPr>
          <w:rFonts w:ascii="Times New Roman" w:hAnsi="Times New Roman" w:cs="Times New Roman"/>
          <w:bCs/>
          <w:sz w:val="24"/>
          <w:szCs w:val="24"/>
          <w:lang w:val="pt-BR"/>
        </w:rPr>
        <w:t xml:space="preserve">urlam </w:t>
      </w:r>
      <w:r w:rsidR="00F26E80" w:rsidRPr="00173AEE">
        <w:rPr>
          <w:rFonts w:ascii="Times New Roman" w:hAnsi="Times New Roman" w:cs="Times New Roman"/>
          <w:bCs/>
          <w:sz w:val="24"/>
          <w:szCs w:val="24"/>
          <w:lang w:val="pt-BR"/>
        </w:rPr>
        <w:t>R</w:t>
      </w:r>
      <w:r w:rsidRPr="00173AEE">
        <w:rPr>
          <w:rFonts w:ascii="Times New Roman" w:hAnsi="Times New Roman" w:cs="Times New Roman"/>
          <w:bCs/>
          <w:sz w:val="24"/>
          <w:szCs w:val="24"/>
          <w:lang w:val="pt-BR"/>
        </w:rPr>
        <w:t xml:space="preserve">estrição </w:t>
      </w:r>
      <w:r w:rsidR="00F26E80" w:rsidRPr="00173AEE">
        <w:rPr>
          <w:rFonts w:ascii="Times New Roman" w:hAnsi="Times New Roman" w:cs="Times New Roman"/>
          <w:bCs/>
          <w:sz w:val="24"/>
          <w:szCs w:val="24"/>
          <w:lang w:val="pt-BR"/>
        </w:rPr>
        <w:t>G</w:t>
      </w:r>
      <w:r w:rsidRPr="00173AEE">
        <w:rPr>
          <w:rFonts w:ascii="Times New Roman" w:hAnsi="Times New Roman" w:cs="Times New Roman"/>
          <w:bCs/>
          <w:sz w:val="24"/>
          <w:szCs w:val="24"/>
          <w:lang w:val="pt-BR"/>
        </w:rPr>
        <w:t>eográfica [</w:t>
      </w:r>
      <w:r w:rsidRPr="00173AEE">
        <w:rPr>
          <w:rFonts w:ascii="Times New Roman" w:hAnsi="Times New Roman" w:cs="Times New Roman"/>
          <w:sz w:val="24"/>
          <w:szCs w:val="24"/>
          <w:lang w:val="pt-BR" w:eastAsia="en-AU"/>
        </w:rPr>
        <w:t xml:space="preserve">Netflix </w:t>
      </w:r>
      <w:r w:rsidR="00F26E80" w:rsidRPr="00173AEE">
        <w:rPr>
          <w:rFonts w:ascii="Times New Roman" w:hAnsi="Times New Roman" w:cs="Times New Roman"/>
          <w:sz w:val="24"/>
          <w:szCs w:val="24"/>
          <w:lang w:val="pt-BR" w:eastAsia="en-AU"/>
        </w:rPr>
        <w:t>B</w:t>
      </w:r>
      <w:r w:rsidRPr="00173AEE">
        <w:rPr>
          <w:rFonts w:ascii="Times New Roman" w:hAnsi="Times New Roman" w:cs="Times New Roman"/>
          <w:sz w:val="24"/>
          <w:szCs w:val="24"/>
          <w:lang w:val="pt-BR" w:eastAsia="en-AU"/>
        </w:rPr>
        <w:t xml:space="preserve">lock </w:t>
      </w:r>
      <w:r w:rsidR="00F26E80" w:rsidRPr="00173AEE">
        <w:rPr>
          <w:rFonts w:ascii="Times New Roman" w:hAnsi="Times New Roman" w:cs="Times New Roman"/>
          <w:sz w:val="24"/>
          <w:szCs w:val="24"/>
          <w:lang w:val="pt-BR" w:eastAsia="en-AU"/>
        </w:rPr>
        <w:t>U</w:t>
      </w:r>
      <w:r w:rsidRPr="00173AEE">
        <w:rPr>
          <w:rFonts w:ascii="Times New Roman" w:hAnsi="Times New Roman" w:cs="Times New Roman"/>
          <w:sz w:val="24"/>
          <w:szCs w:val="24"/>
          <w:lang w:val="pt-BR" w:eastAsia="en-AU"/>
        </w:rPr>
        <w:t xml:space="preserve">sers who </w:t>
      </w:r>
      <w:r w:rsidR="00F26E80" w:rsidRPr="00173AEE">
        <w:rPr>
          <w:rFonts w:ascii="Times New Roman" w:hAnsi="Times New Roman" w:cs="Times New Roman"/>
          <w:sz w:val="24"/>
          <w:szCs w:val="24"/>
          <w:lang w:val="pt-BR" w:eastAsia="en-AU"/>
        </w:rPr>
        <w:t>C</w:t>
      </w:r>
      <w:r w:rsidRPr="00173AEE">
        <w:rPr>
          <w:rFonts w:ascii="Times New Roman" w:hAnsi="Times New Roman" w:cs="Times New Roman"/>
          <w:sz w:val="24"/>
          <w:szCs w:val="24"/>
          <w:lang w:val="pt-BR" w:eastAsia="en-AU"/>
        </w:rPr>
        <w:t xml:space="preserve">ircumvent </w:t>
      </w:r>
      <w:r w:rsidR="00F26E80" w:rsidRPr="00173AEE">
        <w:rPr>
          <w:rFonts w:ascii="Times New Roman" w:hAnsi="Times New Roman" w:cs="Times New Roman"/>
          <w:sz w:val="24"/>
          <w:szCs w:val="24"/>
          <w:lang w:val="pt-BR" w:eastAsia="en-AU"/>
        </w:rPr>
        <w:t>G</w:t>
      </w:r>
      <w:r w:rsidRPr="00173AEE">
        <w:rPr>
          <w:rFonts w:ascii="Times New Roman" w:hAnsi="Times New Roman" w:cs="Times New Roman"/>
          <w:sz w:val="24"/>
          <w:szCs w:val="24"/>
          <w:lang w:val="pt-BR" w:eastAsia="en-AU"/>
        </w:rPr>
        <w:t xml:space="preserve">eographic </w:t>
      </w:r>
      <w:r w:rsidR="00F26E80" w:rsidRPr="00173AEE">
        <w:rPr>
          <w:rFonts w:ascii="Times New Roman" w:hAnsi="Times New Roman" w:cs="Times New Roman"/>
          <w:sz w:val="24"/>
          <w:szCs w:val="24"/>
          <w:lang w:val="pt-BR" w:eastAsia="en-AU"/>
        </w:rPr>
        <w:t>R</w:t>
      </w:r>
      <w:r w:rsidRPr="00173AEE">
        <w:rPr>
          <w:rFonts w:ascii="Times New Roman" w:hAnsi="Times New Roman" w:cs="Times New Roman"/>
          <w:sz w:val="24"/>
          <w:szCs w:val="24"/>
          <w:lang w:val="pt-BR" w:eastAsia="en-AU"/>
        </w:rPr>
        <w:t>estriction]’,</w:t>
      </w:r>
      <w:r w:rsidR="00FD6BDF" w:rsidRPr="00173AEE">
        <w:rPr>
          <w:rFonts w:ascii="Times New Roman" w:hAnsi="Times New Roman" w:cs="Times New Roman"/>
          <w:sz w:val="24"/>
          <w:szCs w:val="24"/>
          <w:lang w:val="pt-BR" w:eastAsia="en-AU"/>
        </w:rPr>
        <w:t xml:space="preserve"> </w:t>
      </w:r>
      <w:r w:rsidR="00682945" w:rsidRPr="00173AEE">
        <w:rPr>
          <w:rFonts w:ascii="Times New Roman" w:hAnsi="Times New Roman" w:cs="Times New Roman"/>
          <w:i/>
          <w:sz w:val="24"/>
          <w:szCs w:val="24"/>
          <w:lang w:val="pt-BR" w:eastAsia="en-AU"/>
        </w:rPr>
        <w:t>Abril</w:t>
      </w:r>
      <w:r w:rsidR="00682945" w:rsidRPr="00173AEE">
        <w:rPr>
          <w:rFonts w:ascii="Times New Roman" w:hAnsi="Times New Roman" w:cs="Times New Roman"/>
          <w:sz w:val="24"/>
          <w:szCs w:val="24"/>
          <w:lang w:val="pt-BR" w:eastAsia="en-AU"/>
        </w:rPr>
        <w:t>, 4 January 2015, http://info.abril.com.br/noticias/internet/2015/01/netflix-bloqueia-usuarios-que-burlam-restricao-geografica.shtml</w:t>
      </w:r>
      <w:r w:rsidR="00803242" w:rsidRPr="00173AEE">
        <w:rPr>
          <w:rFonts w:ascii="Times New Roman" w:hAnsi="Times New Roman" w:cs="Times New Roman"/>
          <w:sz w:val="24"/>
          <w:szCs w:val="24"/>
          <w:lang w:val="pt-BR" w:eastAsia="en-AU"/>
        </w:rPr>
        <w:t>.</w:t>
      </w:r>
    </w:p>
    <w:p w14:paraId="2B237A64" w14:textId="77777777" w:rsidR="001E5B72" w:rsidRPr="00173AEE" w:rsidRDefault="001E5B72">
      <w:pPr>
        <w:spacing w:after="0" w:line="240" w:lineRule="auto"/>
        <w:rPr>
          <w:rFonts w:ascii="Times New Roman" w:hAnsi="Times New Roman" w:cs="Times New Roman"/>
          <w:sz w:val="24"/>
          <w:szCs w:val="24"/>
          <w:lang w:val="pt-BR"/>
        </w:rPr>
      </w:pPr>
    </w:p>
    <w:p w14:paraId="0B1B0BFF" w14:textId="13665262" w:rsidR="00B67DCD" w:rsidRPr="00173AEE" w:rsidRDefault="00B67DCD">
      <w:pPr>
        <w:spacing w:after="0" w:line="240" w:lineRule="auto"/>
        <w:rPr>
          <w:rFonts w:ascii="Times New Roman" w:hAnsi="Times New Roman" w:cs="Times New Roman"/>
          <w:sz w:val="24"/>
          <w:szCs w:val="24"/>
          <w:lang w:val="pt-BR"/>
        </w:rPr>
      </w:pPr>
      <w:r w:rsidRPr="00173AEE">
        <w:rPr>
          <w:rFonts w:ascii="Times New Roman" w:hAnsi="Times New Roman" w:cs="Times New Roman"/>
          <w:sz w:val="24"/>
          <w:szCs w:val="24"/>
          <w:lang w:val="pt-BR"/>
        </w:rPr>
        <w:t>F</w:t>
      </w:r>
      <w:r w:rsidR="00510148" w:rsidRPr="00173AEE">
        <w:rPr>
          <w:rFonts w:ascii="Times New Roman" w:hAnsi="Times New Roman" w:cs="Times New Roman"/>
          <w:sz w:val="24"/>
          <w:szCs w:val="24"/>
          <w:lang w:val="pt-BR"/>
        </w:rPr>
        <w:t>eltrin</w:t>
      </w:r>
      <w:r w:rsidRPr="00173AEE">
        <w:rPr>
          <w:rFonts w:ascii="Times New Roman" w:hAnsi="Times New Roman" w:cs="Times New Roman"/>
          <w:sz w:val="24"/>
          <w:szCs w:val="24"/>
          <w:lang w:val="pt-BR"/>
        </w:rPr>
        <w:t>, R</w:t>
      </w:r>
      <w:r w:rsidR="00FD6BDF" w:rsidRPr="00173AEE">
        <w:rPr>
          <w:rFonts w:ascii="Times New Roman" w:hAnsi="Times New Roman" w:cs="Times New Roman"/>
          <w:sz w:val="24"/>
          <w:szCs w:val="24"/>
          <w:lang w:val="pt-BR"/>
        </w:rPr>
        <w:t>icardo</w:t>
      </w:r>
      <w:r w:rsidRPr="00173AEE">
        <w:rPr>
          <w:rFonts w:ascii="Times New Roman" w:hAnsi="Times New Roman" w:cs="Times New Roman"/>
          <w:sz w:val="24"/>
          <w:szCs w:val="24"/>
          <w:lang w:val="pt-BR"/>
        </w:rPr>
        <w:t xml:space="preserve">. </w:t>
      </w:r>
      <w:r w:rsidR="00CD4D3A" w:rsidRPr="00173AEE">
        <w:rPr>
          <w:rFonts w:ascii="Times New Roman" w:hAnsi="Times New Roman" w:cs="Times New Roman"/>
          <w:sz w:val="24"/>
          <w:szCs w:val="24"/>
          <w:lang w:val="pt-BR"/>
        </w:rPr>
        <w:t>‘</w:t>
      </w:r>
      <w:r w:rsidRPr="00173AEE">
        <w:rPr>
          <w:rFonts w:ascii="Times New Roman" w:hAnsi="Times New Roman" w:cs="Times New Roman"/>
          <w:sz w:val="24"/>
          <w:szCs w:val="24"/>
          <w:lang w:val="pt-BR"/>
        </w:rPr>
        <w:t xml:space="preserve">Assinante de TV </w:t>
      </w:r>
      <w:r w:rsidR="00F26E80" w:rsidRPr="00173AEE">
        <w:rPr>
          <w:rFonts w:ascii="Times New Roman" w:hAnsi="Times New Roman" w:cs="Times New Roman"/>
          <w:sz w:val="24"/>
          <w:szCs w:val="24"/>
          <w:lang w:val="pt-BR"/>
        </w:rPr>
        <w:t>G</w:t>
      </w:r>
      <w:r w:rsidRPr="00173AEE">
        <w:rPr>
          <w:rFonts w:ascii="Times New Roman" w:hAnsi="Times New Roman" w:cs="Times New Roman"/>
          <w:sz w:val="24"/>
          <w:szCs w:val="24"/>
          <w:lang w:val="pt-BR"/>
        </w:rPr>
        <w:t xml:space="preserve">asta até R$ 300 por </w:t>
      </w:r>
      <w:r w:rsidR="00F26E80" w:rsidRPr="00173AEE">
        <w:rPr>
          <w:rFonts w:ascii="Times New Roman" w:hAnsi="Times New Roman" w:cs="Times New Roman"/>
          <w:sz w:val="24"/>
          <w:szCs w:val="24"/>
          <w:lang w:val="pt-BR"/>
        </w:rPr>
        <w:t>M</w:t>
      </w:r>
      <w:r w:rsidRPr="00173AEE">
        <w:rPr>
          <w:rFonts w:ascii="Times New Roman" w:hAnsi="Times New Roman" w:cs="Times New Roman"/>
          <w:sz w:val="24"/>
          <w:szCs w:val="24"/>
          <w:lang w:val="pt-BR"/>
        </w:rPr>
        <w:t xml:space="preserve">ês e só vê Globo [Cable </w:t>
      </w:r>
      <w:r w:rsidR="00F26E80" w:rsidRPr="00173AEE">
        <w:rPr>
          <w:rFonts w:ascii="Times New Roman" w:hAnsi="Times New Roman" w:cs="Times New Roman"/>
          <w:sz w:val="24"/>
          <w:szCs w:val="24"/>
          <w:lang w:val="pt-BR"/>
        </w:rPr>
        <w:t>S</w:t>
      </w:r>
      <w:r w:rsidRPr="00173AEE">
        <w:rPr>
          <w:rFonts w:ascii="Times New Roman" w:hAnsi="Times New Roman" w:cs="Times New Roman"/>
          <w:sz w:val="24"/>
          <w:szCs w:val="24"/>
          <w:lang w:val="pt-BR"/>
        </w:rPr>
        <w:t>ubscriber</w:t>
      </w:r>
      <w:r w:rsidR="00520BCE" w:rsidRPr="00173AEE">
        <w:rPr>
          <w:rFonts w:ascii="Times New Roman" w:hAnsi="Times New Roman" w:cs="Times New Roman"/>
          <w:sz w:val="24"/>
          <w:szCs w:val="24"/>
          <w:lang w:val="pt-BR"/>
        </w:rPr>
        <w:t>s</w:t>
      </w:r>
      <w:r w:rsidRPr="00173AEE">
        <w:rPr>
          <w:rFonts w:ascii="Times New Roman" w:hAnsi="Times New Roman" w:cs="Times New Roman"/>
          <w:sz w:val="24"/>
          <w:szCs w:val="24"/>
          <w:lang w:val="pt-BR"/>
        </w:rPr>
        <w:t xml:space="preserve"> </w:t>
      </w:r>
      <w:r w:rsidR="00F26E80" w:rsidRPr="00173AEE">
        <w:rPr>
          <w:rFonts w:ascii="Times New Roman" w:hAnsi="Times New Roman" w:cs="Times New Roman"/>
          <w:sz w:val="24"/>
          <w:szCs w:val="24"/>
          <w:lang w:val="pt-BR"/>
        </w:rPr>
        <w:t>S</w:t>
      </w:r>
      <w:r w:rsidRPr="00173AEE">
        <w:rPr>
          <w:rFonts w:ascii="Times New Roman" w:hAnsi="Times New Roman" w:cs="Times New Roman"/>
          <w:sz w:val="24"/>
          <w:szCs w:val="24"/>
          <w:lang w:val="pt-BR"/>
        </w:rPr>
        <w:t xml:space="preserve">pend up to R$ 300 per month and only </w:t>
      </w:r>
      <w:r w:rsidR="00F26E80" w:rsidRPr="00173AEE">
        <w:rPr>
          <w:rFonts w:ascii="Times New Roman" w:hAnsi="Times New Roman" w:cs="Times New Roman"/>
          <w:sz w:val="24"/>
          <w:szCs w:val="24"/>
          <w:lang w:val="pt-BR"/>
        </w:rPr>
        <w:t>W</w:t>
      </w:r>
      <w:r w:rsidRPr="00173AEE">
        <w:rPr>
          <w:rFonts w:ascii="Times New Roman" w:hAnsi="Times New Roman" w:cs="Times New Roman"/>
          <w:sz w:val="24"/>
          <w:szCs w:val="24"/>
          <w:lang w:val="pt-BR"/>
        </w:rPr>
        <w:t>atches Rede Globo]</w:t>
      </w:r>
      <w:r w:rsidR="00CD4D3A" w:rsidRPr="00173AEE">
        <w:rPr>
          <w:rFonts w:ascii="Times New Roman" w:hAnsi="Times New Roman" w:cs="Times New Roman"/>
          <w:sz w:val="24"/>
          <w:szCs w:val="24"/>
          <w:lang w:val="pt-BR"/>
        </w:rPr>
        <w:t>’</w:t>
      </w:r>
      <w:r w:rsidR="00173AEE">
        <w:rPr>
          <w:rFonts w:ascii="Times New Roman" w:hAnsi="Times New Roman" w:cs="Times New Roman"/>
          <w:sz w:val="24"/>
          <w:szCs w:val="24"/>
          <w:lang w:val="pt-BR"/>
        </w:rPr>
        <w:t>,</w:t>
      </w:r>
      <w:r w:rsidR="00173AEE" w:rsidRPr="00173AEE">
        <w:rPr>
          <w:rFonts w:ascii="Times New Roman" w:hAnsi="Times New Roman" w:cs="Times New Roman"/>
          <w:sz w:val="24"/>
          <w:szCs w:val="24"/>
          <w:lang w:val="pt-BR"/>
        </w:rPr>
        <w:t xml:space="preserve"> </w:t>
      </w:r>
      <w:r w:rsidRPr="00173AEE">
        <w:rPr>
          <w:rFonts w:ascii="Times New Roman" w:hAnsi="Times New Roman" w:cs="Times New Roman"/>
          <w:i/>
          <w:sz w:val="24"/>
          <w:szCs w:val="24"/>
          <w:lang w:val="pt-BR"/>
        </w:rPr>
        <w:t>Folha de São Paulo</w:t>
      </w:r>
      <w:r w:rsidRPr="00173AEE">
        <w:rPr>
          <w:rFonts w:ascii="Times New Roman" w:hAnsi="Times New Roman" w:cs="Times New Roman"/>
          <w:sz w:val="24"/>
          <w:szCs w:val="24"/>
          <w:lang w:val="pt-BR"/>
        </w:rPr>
        <w:t xml:space="preserve">, 07 </w:t>
      </w:r>
      <w:r w:rsidR="00803242" w:rsidRPr="00173AEE">
        <w:rPr>
          <w:rFonts w:ascii="Times New Roman" w:hAnsi="Times New Roman" w:cs="Times New Roman"/>
          <w:sz w:val="24"/>
          <w:szCs w:val="24"/>
          <w:lang w:val="pt-BR"/>
        </w:rPr>
        <w:t>M</w:t>
      </w:r>
      <w:r w:rsidRPr="00173AEE">
        <w:rPr>
          <w:rFonts w:ascii="Times New Roman" w:hAnsi="Times New Roman" w:cs="Times New Roman"/>
          <w:sz w:val="24"/>
          <w:szCs w:val="24"/>
          <w:lang w:val="pt-BR"/>
        </w:rPr>
        <w:t>ar</w:t>
      </w:r>
      <w:r w:rsidR="00803242" w:rsidRPr="00173AEE">
        <w:rPr>
          <w:rFonts w:ascii="Times New Roman" w:hAnsi="Times New Roman" w:cs="Times New Roman"/>
          <w:sz w:val="24"/>
          <w:szCs w:val="24"/>
          <w:lang w:val="pt-BR"/>
        </w:rPr>
        <w:t>ch</w:t>
      </w:r>
      <w:r w:rsidRPr="00173AEE">
        <w:rPr>
          <w:rFonts w:ascii="Times New Roman" w:hAnsi="Times New Roman" w:cs="Times New Roman"/>
          <w:sz w:val="24"/>
          <w:szCs w:val="24"/>
          <w:lang w:val="pt-BR"/>
        </w:rPr>
        <w:t xml:space="preserve"> 2014</w:t>
      </w:r>
      <w:r w:rsidR="00C1323B" w:rsidRPr="00173AEE">
        <w:rPr>
          <w:rFonts w:ascii="Times New Roman" w:hAnsi="Times New Roman" w:cs="Times New Roman"/>
          <w:sz w:val="24"/>
          <w:szCs w:val="24"/>
          <w:lang w:val="pt-BR"/>
        </w:rPr>
        <w:t xml:space="preserve">, </w:t>
      </w:r>
      <w:r w:rsidRPr="00173AEE">
        <w:rPr>
          <w:rFonts w:ascii="Times New Roman" w:hAnsi="Times New Roman"/>
          <w:sz w:val="24"/>
        </w:rPr>
        <w:t>http://f5.folha.uol.com.br/colunistas/ricardofeltrin/2014/03/1421563-assinante-de-tv-gasta-ate-r-300-por-mes-e-so-ve-globo.shtml</w:t>
      </w:r>
      <w:r w:rsidR="00803242" w:rsidRPr="00173AEE">
        <w:rPr>
          <w:rStyle w:val="Hyperlink"/>
          <w:rFonts w:ascii="Times New Roman" w:hAnsi="Times New Roman" w:cs="Times New Roman"/>
          <w:color w:val="auto"/>
          <w:sz w:val="24"/>
          <w:szCs w:val="24"/>
          <w:u w:val="none"/>
          <w:lang w:val="pt-BR"/>
        </w:rPr>
        <w:t>.</w:t>
      </w:r>
    </w:p>
    <w:bookmarkEnd w:id="4"/>
    <w:p w14:paraId="0C71D034" w14:textId="77777777" w:rsidR="004211CB" w:rsidRPr="00173AEE" w:rsidRDefault="004211CB">
      <w:pPr>
        <w:spacing w:after="0" w:line="240" w:lineRule="auto"/>
        <w:rPr>
          <w:rFonts w:ascii="Times New Roman" w:hAnsi="Times New Roman" w:cs="Times New Roman"/>
          <w:noProof/>
          <w:sz w:val="24"/>
          <w:szCs w:val="24"/>
          <w:lang w:val="pt-BR"/>
        </w:rPr>
      </w:pPr>
    </w:p>
    <w:p w14:paraId="054D1411" w14:textId="7402721A" w:rsidR="00D21155" w:rsidRPr="00173AEE" w:rsidRDefault="00D21155">
      <w:pPr>
        <w:spacing w:after="0" w:line="240" w:lineRule="auto"/>
        <w:rPr>
          <w:rFonts w:ascii="Times New Roman" w:hAnsi="Times New Roman" w:cs="Times New Roman"/>
          <w:noProof/>
          <w:sz w:val="24"/>
          <w:szCs w:val="24"/>
          <w:lang w:val="pt-BR"/>
        </w:rPr>
      </w:pPr>
      <w:r w:rsidRPr="00173AEE">
        <w:rPr>
          <w:rFonts w:ascii="Times New Roman" w:hAnsi="Times New Roman" w:cs="Times New Roman"/>
          <w:noProof/>
          <w:sz w:val="24"/>
          <w:szCs w:val="24"/>
          <w:lang w:val="pt-BR"/>
        </w:rPr>
        <w:t xml:space="preserve">IPEA. </w:t>
      </w:r>
      <w:r w:rsidR="00C1323B" w:rsidRPr="00173AEE">
        <w:rPr>
          <w:rFonts w:ascii="Times New Roman" w:hAnsi="Times New Roman" w:cs="Times New Roman"/>
          <w:noProof/>
          <w:sz w:val="24"/>
          <w:szCs w:val="24"/>
          <w:lang w:val="pt-BR"/>
        </w:rPr>
        <w:t>‘</w:t>
      </w:r>
      <w:r w:rsidRPr="00173AEE">
        <w:rPr>
          <w:rFonts w:ascii="Times New Roman" w:hAnsi="Times New Roman" w:cs="Times New Roman"/>
          <w:noProof/>
          <w:sz w:val="24"/>
          <w:szCs w:val="24"/>
          <w:lang w:val="pt-BR"/>
        </w:rPr>
        <w:t xml:space="preserve">Download de </w:t>
      </w:r>
      <w:r w:rsidR="00F26E80" w:rsidRPr="00173AEE">
        <w:rPr>
          <w:rFonts w:ascii="Times New Roman" w:hAnsi="Times New Roman" w:cs="Times New Roman"/>
          <w:noProof/>
          <w:sz w:val="24"/>
          <w:szCs w:val="24"/>
          <w:lang w:val="pt-BR"/>
        </w:rPr>
        <w:t>M</w:t>
      </w:r>
      <w:r w:rsidRPr="00173AEE">
        <w:rPr>
          <w:rFonts w:ascii="Times New Roman" w:hAnsi="Times New Roman" w:cs="Times New Roman"/>
          <w:noProof/>
          <w:sz w:val="24"/>
          <w:szCs w:val="24"/>
          <w:lang w:val="pt-BR"/>
        </w:rPr>
        <w:t xml:space="preserve">úsicas e </w:t>
      </w:r>
      <w:r w:rsidR="00F26E80" w:rsidRPr="00173AEE">
        <w:rPr>
          <w:rFonts w:ascii="Times New Roman" w:hAnsi="Times New Roman" w:cs="Times New Roman"/>
          <w:noProof/>
          <w:sz w:val="24"/>
          <w:szCs w:val="24"/>
          <w:lang w:val="pt-BR"/>
        </w:rPr>
        <w:t>F</w:t>
      </w:r>
      <w:r w:rsidRPr="00173AEE">
        <w:rPr>
          <w:rFonts w:ascii="Times New Roman" w:hAnsi="Times New Roman" w:cs="Times New Roman"/>
          <w:noProof/>
          <w:sz w:val="24"/>
          <w:szCs w:val="24"/>
          <w:lang w:val="pt-BR"/>
        </w:rPr>
        <w:t xml:space="preserve">ilmes no Brasil: Um </w:t>
      </w:r>
      <w:r w:rsidR="00F26E80" w:rsidRPr="00173AEE">
        <w:rPr>
          <w:rFonts w:ascii="Times New Roman" w:hAnsi="Times New Roman" w:cs="Times New Roman"/>
          <w:noProof/>
          <w:sz w:val="24"/>
          <w:szCs w:val="24"/>
          <w:lang w:val="pt-BR"/>
        </w:rPr>
        <w:t>P</w:t>
      </w:r>
      <w:r w:rsidRPr="00173AEE">
        <w:rPr>
          <w:rFonts w:ascii="Times New Roman" w:hAnsi="Times New Roman" w:cs="Times New Roman"/>
          <w:noProof/>
          <w:sz w:val="24"/>
          <w:szCs w:val="24"/>
          <w:lang w:val="pt-BR"/>
        </w:rPr>
        <w:t xml:space="preserve">erfil dos </w:t>
      </w:r>
      <w:r w:rsidR="00F26E80" w:rsidRPr="00173AEE">
        <w:rPr>
          <w:rFonts w:ascii="Times New Roman" w:hAnsi="Times New Roman" w:cs="Times New Roman"/>
          <w:noProof/>
          <w:sz w:val="24"/>
          <w:szCs w:val="24"/>
          <w:lang w:val="pt-BR"/>
        </w:rPr>
        <w:t>P</w:t>
      </w:r>
      <w:r w:rsidRPr="00173AEE">
        <w:rPr>
          <w:rFonts w:ascii="Times New Roman" w:hAnsi="Times New Roman" w:cs="Times New Roman"/>
          <w:noProof/>
          <w:sz w:val="24"/>
          <w:szCs w:val="24"/>
          <w:lang w:val="pt-BR"/>
        </w:rPr>
        <w:t xml:space="preserve">iratas </w:t>
      </w:r>
      <w:r w:rsidR="00F26E80" w:rsidRPr="00173AEE">
        <w:rPr>
          <w:rFonts w:ascii="Times New Roman" w:hAnsi="Times New Roman" w:cs="Times New Roman"/>
          <w:noProof/>
          <w:sz w:val="24"/>
          <w:szCs w:val="24"/>
          <w:lang w:val="pt-BR"/>
        </w:rPr>
        <w:t>O</w:t>
      </w:r>
      <w:r w:rsidRPr="00173AEE">
        <w:rPr>
          <w:rFonts w:ascii="Times New Roman" w:hAnsi="Times New Roman" w:cs="Times New Roman"/>
          <w:noProof/>
          <w:sz w:val="24"/>
          <w:szCs w:val="24"/>
          <w:lang w:val="pt-BR"/>
        </w:rPr>
        <w:t xml:space="preserve">nline [Music and </w:t>
      </w:r>
      <w:r w:rsidR="00F26E80" w:rsidRPr="00173AEE">
        <w:rPr>
          <w:rFonts w:ascii="Times New Roman" w:hAnsi="Times New Roman" w:cs="Times New Roman"/>
          <w:noProof/>
          <w:sz w:val="24"/>
          <w:szCs w:val="24"/>
          <w:lang w:val="pt-BR"/>
        </w:rPr>
        <w:t>M</w:t>
      </w:r>
      <w:r w:rsidRPr="00173AEE">
        <w:rPr>
          <w:rFonts w:ascii="Times New Roman" w:hAnsi="Times New Roman" w:cs="Times New Roman"/>
          <w:noProof/>
          <w:sz w:val="24"/>
          <w:szCs w:val="24"/>
          <w:lang w:val="pt-BR"/>
        </w:rPr>
        <w:t xml:space="preserve">ovies </w:t>
      </w:r>
      <w:r w:rsidR="00F26E80" w:rsidRPr="00173AEE">
        <w:rPr>
          <w:rFonts w:ascii="Times New Roman" w:hAnsi="Times New Roman" w:cs="Times New Roman"/>
          <w:noProof/>
          <w:sz w:val="24"/>
          <w:szCs w:val="24"/>
          <w:lang w:val="pt-BR"/>
        </w:rPr>
        <w:t>D</w:t>
      </w:r>
      <w:r w:rsidRPr="00173AEE">
        <w:rPr>
          <w:rFonts w:ascii="Times New Roman" w:hAnsi="Times New Roman" w:cs="Times New Roman"/>
          <w:noProof/>
          <w:sz w:val="24"/>
          <w:szCs w:val="24"/>
          <w:lang w:val="pt-BR"/>
        </w:rPr>
        <w:t xml:space="preserve">ownload in Brazil: The </w:t>
      </w:r>
      <w:r w:rsidR="00F26E80" w:rsidRPr="00173AEE">
        <w:rPr>
          <w:rFonts w:ascii="Times New Roman" w:hAnsi="Times New Roman" w:cs="Times New Roman"/>
          <w:noProof/>
          <w:sz w:val="24"/>
          <w:szCs w:val="24"/>
          <w:lang w:val="pt-BR"/>
        </w:rPr>
        <w:t>O</w:t>
      </w:r>
      <w:r w:rsidRPr="00173AEE">
        <w:rPr>
          <w:rFonts w:ascii="Times New Roman" w:hAnsi="Times New Roman" w:cs="Times New Roman"/>
          <w:noProof/>
          <w:sz w:val="24"/>
          <w:szCs w:val="24"/>
          <w:lang w:val="pt-BR"/>
        </w:rPr>
        <w:t xml:space="preserve">nline </w:t>
      </w:r>
      <w:r w:rsidR="00F26E80" w:rsidRPr="00173AEE">
        <w:rPr>
          <w:rFonts w:ascii="Times New Roman" w:hAnsi="Times New Roman" w:cs="Times New Roman"/>
          <w:noProof/>
          <w:sz w:val="24"/>
          <w:szCs w:val="24"/>
          <w:lang w:val="pt-BR"/>
        </w:rPr>
        <w:t>P</w:t>
      </w:r>
      <w:r w:rsidRPr="00173AEE">
        <w:rPr>
          <w:rFonts w:ascii="Times New Roman" w:hAnsi="Times New Roman" w:cs="Times New Roman"/>
          <w:noProof/>
          <w:sz w:val="24"/>
          <w:szCs w:val="24"/>
          <w:lang w:val="pt-BR"/>
        </w:rPr>
        <w:t xml:space="preserve">irates </w:t>
      </w:r>
      <w:r w:rsidR="00F26E80" w:rsidRPr="00173AEE">
        <w:rPr>
          <w:rFonts w:ascii="Times New Roman" w:hAnsi="Times New Roman" w:cs="Times New Roman"/>
          <w:noProof/>
          <w:sz w:val="24"/>
          <w:szCs w:val="24"/>
          <w:lang w:val="pt-BR"/>
        </w:rPr>
        <w:t>P</w:t>
      </w:r>
      <w:r w:rsidRPr="00173AEE">
        <w:rPr>
          <w:rFonts w:ascii="Times New Roman" w:hAnsi="Times New Roman" w:cs="Times New Roman"/>
          <w:noProof/>
          <w:sz w:val="24"/>
          <w:szCs w:val="24"/>
          <w:lang w:val="pt-BR"/>
        </w:rPr>
        <w:t>rofile]</w:t>
      </w:r>
      <w:r w:rsidR="00C1323B" w:rsidRPr="00173AEE">
        <w:rPr>
          <w:rFonts w:ascii="Times New Roman" w:hAnsi="Times New Roman" w:cs="Times New Roman"/>
          <w:noProof/>
          <w:sz w:val="24"/>
          <w:szCs w:val="24"/>
          <w:lang w:val="pt-BR"/>
        </w:rPr>
        <w:t xml:space="preserve">’, </w:t>
      </w:r>
      <w:r w:rsidR="00C1323B" w:rsidRPr="00173AEE">
        <w:rPr>
          <w:rFonts w:ascii="Times New Roman" w:hAnsi="Times New Roman" w:cs="Times New Roman"/>
          <w:i/>
          <w:noProof/>
          <w:sz w:val="24"/>
          <w:szCs w:val="24"/>
          <w:lang w:val="pt-BR"/>
        </w:rPr>
        <w:t>Communicados do IPEA</w:t>
      </w:r>
      <w:r w:rsidR="00C1323B" w:rsidRPr="00173AEE">
        <w:rPr>
          <w:rFonts w:ascii="Times New Roman" w:hAnsi="Times New Roman" w:cs="Times New Roman"/>
          <w:noProof/>
          <w:sz w:val="24"/>
          <w:szCs w:val="24"/>
          <w:lang w:val="pt-BR"/>
        </w:rPr>
        <w:t xml:space="preserve"> </w:t>
      </w:r>
      <w:r w:rsidR="00F9193C" w:rsidRPr="00173AEE">
        <w:rPr>
          <w:rFonts w:ascii="Times New Roman" w:hAnsi="Times New Roman" w:cs="Times New Roman"/>
          <w:noProof/>
          <w:sz w:val="24"/>
          <w:szCs w:val="24"/>
          <w:lang w:val="pt-BR"/>
        </w:rPr>
        <w:t>147</w:t>
      </w:r>
      <w:r w:rsidR="00C1323B" w:rsidRPr="00173AEE">
        <w:rPr>
          <w:rFonts w:ascii="Times New Roman" w:hAnsi="Times New Roman" w:cs="Times New Roman"/>
          <w:noProof/>
          <w:sz w:val="24"/>
          <w:szCs w:val="24"/>
          <w:lang w:val="pt-BR"/>
        </w:rPr>
        <w:t xml:space="preserve">, </w:t>
      </w:r>
      <w:r w:rsidR="00F9193C" w:rsidRPr="00173AEE">
        <w:rPr>
          <w:rFonts w:ascii="Times New Roman" w:hAnsi="Times New Roman" w:cs="Times New Roman"/>
          <w:noProof/>
          <w:sz w:val="24"/>
          <w:szCs w:val="24"/>
          <w:lang w:val="pt-BR"/>
        </w:rPr>
        <w:t xml:space="preserve">Rio de Janeiro, RJ: </w:t>
      </w:r>
      <w:r w:rsidR="00F9193C" w:rsidRPr="00173AEE">
        <w:rPr>
          <w:rFonts w:ascii="Times New Roman" w:hAnsi="Times New Roman" w:cs="Times New Roman"/>
          <w:sz w:val="24"/>
          <w:szCs w:val="24"/>
          <w:shd w:val="clear" w:color="auto" w:fill="FFFFFF"/>
          <w:lang w:val="pt-BR"/>
        </w:rPr>
        <w:t>Institute of Applied Economic Research,</w:t>
      </w:r>
      <w:r w:rsidRPr="00173AEE">
        <w:rPr>
          <w:rFonts w:ascii="Times New Roman" w:hAnsi="Times New Roman" w:cs="Times New Roman"/>
          <w:noProof/>
          <w:sz w:val="24"/>
          <w:szCs w:val="24"/>
          <w:lang w:val="pt-BR"/>
        </w:rPr>
        <w:t xml:space="preserve"> </w:t>
      </w:r>
      <w:r w:rsidR="0050538C" w:rsidRPr="00173AEE">
        <w:rPr>
          <w:rFonts w:ascii="Times New Roman" w:hAnsi="Times New Roman" w:cs="Times New Roman"/>
          <w:noProof/>
          <w:sz w:val="24"/>
          <w:szCs w:val="24"/>
          <w:lang w:val="pt-BR"/>
        </w:rPr>
        <w:t>http://desafios2.ipea.gov.br/portal/images/stories/PDFs/comunicado/120510_comunicadoipea0147.pdf</w:t>
      </w:r>
      <w:bookmarkEnd w:id="3"/>
      <w:r w:rsidR="00803242" w:rsidRPr="00173AEE">
        <w:rPr>
          <w:rFonts w:ascii="Times New Roman" w:hAnsi="Times New Roman" w:cs="Times New Roman"/>
          <w:noProof/>
          <w:sz w:val="24"/>
          <w:szCs w:val="24"/>
          <w:lang w:val="pt-BR"/>
        </w:rPr>
        <w:t>.</w:t>
      </w:r>
    </w:p>
    <w:p w14:paraId="790773FD" w14:textId="77777777" w:rsidR="00F147C3" w:rsidRPr="00173AEE" w:rsidRDefault="00F147C3">
      <w:pPr>
        <w:spacing w:after="0" w:line="240" w:lineRule="auto"/>
        <w:rPr>
          <w:rFonts w:ascii="Times New Roman" w:hAnsi="Times New Roman" w:cs="Times New Roman"/>
          <w:noProof/>
          <w:sz w:val="24"/>
          <w:szCs w:val="24"/>
          <w:lang w:val="pt-BR"/>
        </w:rPr>
      </w:pPr>
      <w:bookmarkStart w:id="5" w:name="_ENREF_172"/>
      <w:bookmarkStart w:id="6" w:name="_ENREF_208"/>
    </w:p>
    <w:bookmarkEnd w:id="5"/>
    <w:bookmarkEnd w:id="6"/>
    <w:p w14:paraId="2DF9AA5F" w14:textId="5ADEEB95" w:rsidR="004243BE" w:rsidRPr="00173AEE" w:rsidRDefault="004243BE">
      <w:pPr>
        <w:spacing w:after="0" w:line="240" w:lineRule="auto"/>
        <w:rPr>
          <w:rFonts w:ascii="Times New Roman" w:hAnsi="Times New Roman" w:cs="Times New Roman"/>
          <w:noProof/>
          <w:sz w:val="24"/>
          <w:szCs w:val="24"/>
        </w:rPr>
      </w:pPr>
      <w:r w:rsidRPr="00173AEE">
        <w:rPr>
          <w:rFonts w:ascii="Times New Roman" w:hAnsi="Times New Roman" w:cs="Times New Roman"/>
          <w:noProof/>
          <w:sz w:val="24"/>
          <w:szCs w:val="24"/>
        </w:rPr>
        <w:t xml:space="preserve">Mander, Jason. ‘GWI Infographic: VPN Users’, </w:t>
      </w:r>
      <w:r w:rsidRPr="00173AEE">
        <w:rPr>
          <w:rFonts w:ascii="Times New Roman" w:hAnsi="Times New Roman" w:cs="Times New Roman"/>
          <w:i/>
          <w:noProof/>
          <w:sz w:val="24"/>
          <w:szCs w:val="24"/>
        </w:rPr>
        <w:t>Global Web Index</w:t>
      </w:r>
      <w:r w:rsidRPr="00173AEE">
        <w:rPr>
          <w:rFonts w:ascii="Times New Roman" w:hAnsi="Times New Roman" w:cs="Times New Roman"/>
          <w:noProof/>
          <w:sz w:val="24"/>
          <w:szCs w:val="24"/>
        </w:rPr>
        <w:t xml:space="preserve">, 24 October 2014, </w:t>
      </w:r>
      <w:r w:rsidRPr="00173AEE">
        <w:rPr>
          <w:rFonts w:ascii="Times New Roman" w:hAnsi="Times New Roman"/>
          <w:sz w:val="24"/>
        </w:rPr>
        <w:t>http://www.globalwebindex.net/blog/vpn-infographic</w:t>
      </w:r>
      <w:r w:rsidR="00803242" w:rsidRPr="00173AEE">
        <w:rPr>
          <w:rStyle w:val="Hyperlink"/>
          <w:rFonts w:ascii="Times New Roman" w:hAnsi="Times New Roman" w:cs="Times New Roman"/>
          <w:noProof/>
          <w:color w:val="auto"/>
          <w:sz w:val="24"/>
          <w:szCs w:val="24"/>
          <w:u w:val="none"/>
        </w:rPr>
        <w:t>.</w:t>
      </w:r>
    </w:p>
    <w:p w14:paraId="5E09C2EB" w14:textId="77777777" w:rsidR="004243BE" w:rsidRPr="00173AEE" w:rsidRDefault="004243BE">
      <w:pPr>
        <w:spacing w:after="0" w:line="240" w:lineRule="auto"/>
        <w:rPr>
          <w:rFonts w:ascii="Times New Roman" w:hAnsi="Times New Roman" w:cs="Times New Roman"/>
          <w:noProof/>
          <w:sz w:val="24"/>
          <w:szCs w:val="24"/>
        </w:rPr>
      </w:pPr>
    </w:p>
    <w:p w14:paraId="3787AB5B" w14:textId="64006930" w:rsidR="0050538C" w:rsidRPr="00173AEE" w:rsidRDefault="003E2190">
      <w:pPr>
        <w:spacing w:after="0" w:line="240" w:lineRule="auto"/>
        <w:rPr>
          <w:rFonts w:ascii="Times New Roman" w:hAnsi="Times New Roman" w:cs="Times New Roman"/>
          <w:bCs/>
          <w:sz w:val="24"/>
          <w:szCs w:val="24"/>
        </w:rPr>
      </w:pPr>
      <w:r w:rsidRPr="00173AEE">
        <w:rPr>
          <w:rFonts w:ascii="Times New Roman" w:hAnsi="Times New Roman" w:cs="Times New Roman"/>
          <w:noProof/>
          <w:sz w:val="24"/>
          <w:szCs w:val="24"/>
          <w:lang w:val="pt-BR"/>
        </w:rPr>
        <w:t>Mendes Moreira De Sa, V</w:t>
      </w:r>
      <w:r w:rsidR="00FD6BDF" w:rsidRPr="00173AEE">
        <w:rPr>
          <w:rFonts w:ascii="Times New Roman" w:hAnsi="Times New Roman" w:cs="Times New Roman"/>
          <w:noProof/>
          <w:sz w:val="24"/>
          <w:szCs w:val="24"/>
          <w:lang w:val="pt-BR"/>
        </w:rPr>
        <w:t>anessa</w:t>
      </w:r>
      <w:r w:rsidRPr="00173AEE">
        <w:rPr>
          <w:rFonts w:ascii="Times New Roman" w:hAnsi="Times New Roman" w:cs="Times New Roman"/>
          <w:noProof/>
          <w:sz w:val="24"/>
          <w:szCs w:val="24"/>
          <w:lang w:val="pt-BR"/>
        </w:rPr>
        <w:t xml:space="preserve">. </w:t>
      </w:r>
      <w:r w:rsidRPr="00173AEE">
        <w:rPr>
          <w:rFonts w:ascii="Times New Roman" w:hAnsi="Times New Roman" w:cs="Times New Roman"/>
          <w:i/>
          <w:noProof/>
          <w:sz w:val="24"/>
          <w:szCs w:val="24"/>
        </w:rPr>
        <w:t xml:space="preserve">Rethinking Pirate Audiences: </w:t>
      </w:r>
      <w:r w:rsidR="00F26E80" w:rsidRPr="00173AEE">
        <w:rPr>
          <w:rFonts w:ascii="Times New Roman" w:hAnsi="Times New Roman" w:cs="Times New Roman"/>
          <w:i/>
          <w:sz w:val="24"/>
          <w:szCs w:val="24"/>
        </w:rPr>
        <w:t>A</w:t>
      </w:r>
      <w:r w:rsidRPr="00173AEE">
        <w:rPr>
          <w:rFonts w:ascii="Times New Roman" w:hAnsi="Times New Roman" w:cs="Times New Roman"/>
          <w:i/>
          <w:sz w:val="24"/>
          <w:szCs w:val="24"/>
        </w:rPr>
        <w:t xml:space="preserve">n </w:t>
      </w:r>
      <w:r w:rsidR="00F26E80" w:rsidRPr="00173AEE">
        <w:rPr>
          <w:rFonts w:ascii="Times New Roman" w:hAnsi="Times New Roman" w:cs="Times New Roman"/>
          <w:i/>
          <w:sz w:val="24"/>
          <w:szCs w:val="24"/>
        </w:rPr>
        <w:t>I</w:t>
      </w:r>
      <w:r w:rsidRPr="00173AEE">
        <w:rPr>
          <w:rFonts w:ascii="Times New Roman" w:hAnsi="Times New Roman" w:cs="Times New Roman"/>
          <w:i/>
          <w:sz w:val="24"/>
          <w:szCs w:val="24"/>
        </w:rPr>
        <w:t xml:space="preserve">nvestigation of TV </w:t>
      </w:r>
      <w:r w:rsidR="00F26E80" w:rsidRPr="00173AEE">
        <w:rPr>
          <w:rFonts w:ascii="Times New Roman" w:hAnsi="Times New Roman" w:cs="Times New Roman"/>
          <w:i/>
          <w:sz w:val="24"/>
          <w:szCs w:val="24"/>
        </w:rPr>
        <w:t>A</w:t>
      </w:r>
      <w:r w:rsidRPr="00173AEE">
        <w:rPr>
          <w:rFonts w:ascii="Times New Roman" w:hAnsi="Times New Roman" w:cs="Times New Roman"/>
          <w:i/>
          <w:sz w:val="24"/>
          <w:szCs w:val="24"/>
        </w:rPr>
        <w:t xml:space="preserve">udiences' </w:t>
      </w:r>
      <w:r w:rsidR="00F26E80" w:rsidRPr="00173AEE">
        <w:rPr>
          <w:rFonts w:ascii="Times New Roman" w:hAnsi="Times New Roman" w:cs="Times New Roman"/>
          <w:i/>
          <w:sz w:val="24"/>
          <w:szCs w:val="24"/>
        </w:rPr>
        <w:t>I</w:t>
      </w:r>
      <w:r w:rsidRPr="00173AEE">
        <w:rPr>
          <w:rFonts w:ascii="Times New Roman" w:hAnsi="Times New Roman" w:cs="Times New Roman"/>
          <w:i/>
          <w:sz w:val="24"/>
          <w:szCs w:val="24"/>
        </w:rPr>
        <w:t xml:space="preserve">nformal </w:t>
      </w:r>
      <w:r w:rsidR="00F26E80" w:rsidRPr="00173AEE">
        <w:rPr>
          <w:rFonts w:ascii="Times New Roman" w:hAnsi="Times New Roman" w:cs="Times New Roman"/>
          <w:i/>
          <w:sz w:val="24"/>
          <w:szCs w:val="24"/>
        </w:rPr>
        <w:t>O</w:t>
      </w:r>
      <w:r w:rsidRPr="00173AEE">
        <w:rPr>
          <w:rFonts w:ascii="Times New Roman" w:hAnsi="Times New Roman" w:cs="Times New Roman"/>
          <w:i/>
          <w:sz w:val="24"/>
          <w:szCs w:val="24"/>
        </w:rPr>
        <w:t xml:space="preserve">nline </w:t>
      </w:r>
      <w:r w:rsidR="00F26E80" w:rsidRPr="00173AEE">
        <w:rPr>
          <w:rFonts w:ascii="Times New Roman" w:hAnsi="Times New Roman" w:cs="Times New Roman"/>
          <w:i/>
          <w:sz w:val="24"/>
          <w:szCs w:val="24"/>
        </w:rPr>
        <w:t>V</w:t>
      </w:r>
      <w:r w:rsidRPr="00173AEE">
        <w:rPr>
          <w:rFonts w:ascii="Times New Roman" w:hAnsi="Times New Roman" w:cs="Times New Roman"/>
          <w:i/>
          <w:sz w:val="24"/>
          <w:szCs w:val="24"/>
        </w:rPr>
        <w:t xml:space="preserve">iewing and </w:t>
      </w:r>
      <w:r w:rsidR="00F26E80" w:rsidRPr="00173AEE">
        <w:rPr>
          <w:rFonts w:ascii="Times New Roman" w:hAnsi="Times New Roman" w:cs="Times New Roman"/>
          <w:i/>
          <w:sz w:val="24"/>
          <w:szCs w:val="24"/>
        </w:rPr>
        <w:t>D</w:t>
      </w:r>
      <w:r w:rsidRPr="00173AEE">
        <w:rPr>
          <w:rFonts w:ascii="Times New Roman" w:hAnsi="Times New Roman" w:cs="Times New Roman"/>
          <w:i/>
          <w:sz w:val="24"/>
          <w:szCs w:val="24"/>
        </w:rPr>
        <w:t xml:space="preserve">istribution </w:t>
      </w:r>
      <w:r w:rsidR="00F26E80" w:rsidRPr="00173AEE">
        <w:rPr>
          <w:rFonts w:ascii="Times New Roman" w:hAnsi="Times New Roman" w:cs="Times New Roman"/>
          <w:i/>
          <w:sz w:val="24"/>
          <w:szCs w:val="24"/>
        </w:rPr>
        <w:t>P</w:t>
      </w:r>
      <w:r w:rsidRPr="00173AEE">
        <w:rPr>
          <w:rFonts w:ascii="Times New Roman" w:hAnsi="Times New Roman" w:cs="Times New Roman"/>
          <w:i/>
          <w:sz w:val="24"/>
          <w:szCs w:val="24"/>
        </w:rPr>
        <w:t>ractices in Brazil</w:t>
      </w:r>
      <w:r w:rsidR="009A6591" w:rsidRPr="00173AEE">
        <w:rPr>
          <w:rFonts w:ascii="Times New Roman" w:hAnsi="Times New Roman" w:cs="Times New Roman"/>
          <w:bCs/>
          <w:sz w:val="24"/>
          <w:szCs w:val="24"/>
        </w:rPr>
        <w:t>,</w:t>
      </w:r>
      <w:r w:rsidRPr="00173AEE">
        <w:rPr>
          <w:rFonts w:ascii="Times New Roman" w:hAnsi="Times New Roman" w:cs="Times New Roman"/>
          <w:bCs/>
          <w:sz w:val="24"/>
          <w:szCs w:val="24"/>
        </w:rPr>
        <w:t xml:space="preserve"> P</w:t>
      </w:r>
      <w:r w:rsidR="00173AEE">
        <w:rPr>
          <w:rFonts w:ascii="Times New Roman" w:hAnsi="Times New Roman" w:cs="Times New Roman"/>
          <w:bCs/>
          <w:sz w:val="24"/>
          <w:szCs w:val="24"/>
        </w:rPr>
        <w:t>h</w:t>
      </w:r>
      <w:r w:rsidRPr="00173AEE">
        <w:rPr>
          <w:rFonts w:ascii="Times New Roman" w:hAnsi="Times New Roman" w:cs="Times New Roman"/>
          <w:bCs/>
          <w:sz w:val="24"/>
          <w:szCs w:val="24"/>
        </w:rPr>
        <w:t xml:space="preserve">D </w:t>
      </w:r>
      <w:r w:rsidR="009A6591" w:rsidRPr="00173AEE">
        <w:rPr>
          <w:rFonts w:ascii="Times New Roman" w:hAnsi="Times New Roman" w:cs="Times New Roman"/>
          <w:bCs/>
          <w:sz w:val="24"/>
          <w:szCs w:val="24"/>
        </w:rPr>
        <w:t>diss.</w:t>
      </w:r>
      <w:r w:rsidRPr="00173AEE">
        <w:rPr>
          <w:rFonts w:ascii="Times New Roman" w:hAnsi="Times New Roman" w:cs="Times New Roman"/>
          <w:bCs/>
          <w:sz w:val="24"/>
          <w:szCs w:val="24"/>
        </w:rPr>
        <w:t xml:space="preserve">, School of Communication Arts, </w:t>
      </w:r>
      <w:r w:rsidRPr="00173AEE">
        <w:rPr>
          <w:rFonts w:ascii="Times New Roman" w:hAnsi="Times New Roman" w:cs="Times New Roman"/>
          <w:sz w:val="24"/>
          <w:szCs w:val="24"/>
        </w:rPr>
        <w:t>University of Western Sydney</w:t>
      </w:r>
      <w:r w:rsidRPr="00173AEE">
        <w:rPr>
          <w:rFonts w:ascii="Times New Roman" w:hAnsi="Times New Roman" w:cs="Times New Roman"/>
          <w:bCs/>
          <w:sz w:val="24"/>
          <w:szCs w:val="24"/>
        </w:rPr>
        <w:t>, Australia, 2013.</w:t>
      </w:r>
    </w:p>
    <w:p w14:paraId="6AC590CE" w14:textId="77777777" w:rsidR="003E2190" w:rsidRPr="00173AEE" w:rsidRDefault="003E2190">
      <w:pPr>
        <w:spacing w:after="0" w:line="240" w:lineRule="auto"/>
        <w:rPr>
          <w:rFonts w:ascii="Times New Roman" w:hAnsi="Times New Roman" w:cs="Times New Roman"/>
          <w:noProof/>
          <w:sz w:val="24"/>
          <w:szCs w:val="24"/>
        </w:rPr>
      </w:pPr>
    </w:p>
    <w:p w14:paraId="227DED59" w14:textId="16CD84E6" w:rsidR="00D123DA" w:rsidRPr="00173AEE" w:rsidRDefault="0050538C" w:rsidP="00D123DA">
      <w:pPr>
        <w:spacing w:after="0" w:line="240" w:lineRule="auto"/>
        <w:rPr>
          <w:rFonts w:ascii="Times New Roman" w:hAnsi="Times New Roman" w:cs="Times New Roman"/>
          <w:sz w:val="24"/>
          <w:szCs w:val="24"/>
        </w:rPr>
      </w:pPr>
      <w:bookmarkStart w:id="7" w:name="_ENREF_245"/>
      <w:r w:rsidRPr="00173AEE">
        <w:rPr>
          <w:rFonts w:ascii="Times New Roman" w:hAnsi="Times New Roman" w:cs="Times New Roman"/>
          <w:noProof/>
          <w:sz w:val="24"/>
          <w:szCs w:val="24"/>
        </w:rPr>
        <w:t xml:space="preserve">Messa, </w:t>
      </w:r>
      <w:r w:rsidR="00952D82" w:rsidRPr="00173AEE">
        <w:rPr>
          <w:rFonts w:ascii="Times New Roman" w:hAnsi="Times New Roman" w:cs="Times New Roman"/>
          <w:noProof/>
          <w:sz w:val="24"/>
          <w:szCs w:val="24"/>
        </w:rPr>
        <w:t>Marcia Rejane</w:t>
      </w:r>
      <w:r w:rsidRPr="00173AEE">
        <w:rPr>
          <w:rFonts w:ascii="Times New Roman" w:hAnsi="Times New Roman" w:cs="Times New Roman"/>
          <w:noProof/>
          <w:sz w:val="24"/>
          <w:szCs w:val="24"/>
        </w:rPr>
        <w:t xml:space="preserve">. </w:t>
      </w:r>
      <w:r w:rsidR="00D123DA" w:rsidRPr="00173AEE">
        <w:rPr>
          <w:rFonts w:ascii="Times New Roman" w:hAnsi="Times New Roman" w:cs="Times New Roman"/>
          <w:noProof/>
          <w:sz w:val="24"/>
          <w:szCs w:val="24"/>
        </w:rPr>
        <w:t xml:space="preserve">‘A </w:t>
      </w:r>
      <w:r w:rsidR="00F26E80" w:rsidRPr="00173AEE">
        <w:rPr>
          <w:rFonts w:ascii="Times New Roman" w:hAnsi="Times New Roman" w:cs="Times New Roman"/>
          <w:noProof/>
          <w:sz w:val="24"/>
          <w:szCs w:val="24"/>
        </w:rPr>
        <w:t>C</w:t>
      </w:r>
      <w:r w:rsidR="00D123DA" w:rsidRPr="00173AEE">
        <w:rPr>
          <w:rFonts w:ascii="Times New Roman" w:hAnsi="Times New Roman" w:cs="Times New Roman"/>
          <w:noProof/>
          <w:sz w:val="24"/>
          <w:szCs w:val="24"/>
        </w:rPr>
        <w:t xml:space="preserve">ultura </w:t>
      </w:r>
      <w:r w:rsidR="00F26E80" w:rsidRPr="00173AEE">
        <w:rPr>
          <w:rFonts w:ascii="Times New Roman" w:hAnsi="Times New Roman" w:cs="Times New Roman"/>
          <w:noProof/>
          <w:sz w:val="24"/>
          <w:szCs w:val="24"/>
        </w:rPr>
        <w:t>D</w:t>
      </w:r>
      <w:r w:rsidR="00D123DA" w:rsidRPr="00173AEE">
        <w:rPr>
          <w:rFonts w:ascii="Times New Roman" w:hAnsi="Times New Roman" w:cs="Times New Roman"/>
          <w:noProof/>
          <w:sz w:val="24"/>
          <w:szCs w:val="24"/>
        </w:rPr>
        <w:t xml:space="preserve">esconectada: </w:t>
      </w:r>
      <w:r w:rsidR="00F26E80" w:rsidRPr="00173AEE">
        <w:rPr>
          <w:rFonts w:ascii="Times New Roman" w:hAnsi="Times New Roman" w:cs="Times New Roman"/>
          <w:noProof/>
          <w:sz w:val="24"/>
          <w:szCs w:val="24"/>
        </w:rPr>
        <w:t>S</w:t>
      </w:r>
      <w:r w:rsidR="00D123DA" w:rsidRPr="00173AEE">
        <w:rPr>
          <w:rFonts w:ascii="Times New Roman" w:hAnsi="Times New Roman" w:cs="Times New Roman"/>
          <w:noProof/>
          <w:sz w:val="24"/>
          <w:szCs w:val="24"/>
        </w:rPr>
        <w:t xml:space="preserve">itcoms e </w:t>
      </w:r>
      <w:r w:rsidR="00F26E80" w:rsidRPr="00173AEE">
        <w:rPr>
          <w:rFonts w:ascii="Times New Roman" w:hAnsi="Times New Roman" w:cs="Times New Roman"/>
          <w:noProof/>
          <w:sz w:val="24"/>
          <w:szCs w:val="24"/>
        </w:rPr>
        <w:t>S</w:t>
      </w:r>
      <w:r w:rsidR="00D123DA" w:rsidRPr="00173AEE">
        <w:rPr>
          <w:rFonts w:ascii="Times New Roman" w:hAnsi="Times New Roman" w:cs="Times New Roman"/>
          <w:noProof/>
          <w:sz w:val="24"/>
          <w:szCs w:val="24"/>
        </w:rPr>
        <w:t xml:space="preserve">éries </w:t>
      </w:r>
      <w:r w:rsidR="00F26E80" w:rsidRPr="00173AEE">
        <w:rPr>
          <w:rFonts w:ascii="Times New Roman" w:hAnsi="Times New Roman" w:cs="Times New Roman"/>
          <w:noProof/>
          <w:sz w:val="24"/>
          <w:szCs w:val="24"/>
        </w:rPr>
        <w:t>N</w:t>
      </w:r>
      <w:r w:rsidR="00D123DA" w:rsidRPr="00173AEE">
        <w:rPr>
          <w:rFonts w:ascii="Times New Roman" w:hAnsi="Times New Roman" w:cs="Times New Roman"/>
          <w:noProof/>
          <w:sz w:val="24"/>
          <w:szCs w:val="24"/>
        </w:rPr>
        <w:t xml:space="preserve">orteamericanas no </w:t>
      </w:r>
      <w:r w:rsidR="00F26E80" w:rsidRPr="00173AEE">
        <w:rPr>
          <w:rFonts w:ascii="Times New Roman" w:hAnsi="Times New Roman" w:cs="Times New Roman"/>
          <w:noProof/>
          <w:sz w:val="24"/>
          <w:szCs w:val="24"/>
        </w:rPr>
        <w:t>C</w:t>
      </w:r>
      <w:r w:rsidR="00D123DA" w:rsidRPr="00173AEE">
        <w:rPr>
          <w:rFonts w:ascii="Times New Roman" w:hAnsi="Times New Roman" w:cs="Times New Roman"/>
          <w:noProof/>
          <w:sz w:val="24"/>
          <w:szCs w:val="24"/>
        </w:rPr>
        <w:t xml:space="preserve">ontexto </w:t>
      </w:r>
      <w:r w:rsidR="00F26E80" w:rsidRPr="00173AEE">
        <w:rPr>
          <w:rFonts w:ascii="Times New Roman" w:hAnsi="Times New Roman" w:cs="Times New Roman"/>
          <w:noProof/>
          <w:sz w:val="24"/>
          <w:szCs w:val="24"/>
        </w:rPr>
        <w:t>B</w:t>
      </w:r>
      <w:r w:rsidR="00D123DA" w:rsidRPr="00173AEE">
        <w:rPr>
          <w:rFonts w:ascii="Times New Roman" w:hAnsi="Times New Roman" w:cs="Times New Roman"/>
          <w:noProof/>
          <w:sz w:val="24"/>
          <w:szCs w:val="24"/>
        </w:rPr>
        <w:t xml:space="preserve">rasileiro [The </w:t>
      </w:r>
      <w:r w:rsidR="00F26E80" w:rsidRPr="00173AEE">
        <w:rPr>
          <w:rFonts w:ascii="Times New Roman" w:hAnsi="Times New Roman" w:cs="Times New Roman"/>
          <w:noProof/>
          <w:sz w:val="24"/>
          <w:szCs w:val="24"/>
        </w:rPr>
        <w:t>D</w:t>
      </w:r>
      <w:r w:rsidR="00D123DA" w:rsidRPr="00173AEE">
        <w:rPr>
          <w:rFonts w:ascii="Times New Roman" w:hAnsi="Times New Roman" w:cs="Times New Roman"/>
          <w:noProof/>
          <w:sz w:val="24"/>
          <w:szCs w:val="24"/>
        </w:rPr>
        <w:t xml:space="preserve">isconnected </w:t>
      </w:r>
      <w:r w:rsidR="00F26E80" w:rsidRPr="00173AEE">
        <w:rPr>
          <w:rFonts w:ascii="Times New Roman" w:hAnsi="Times New Roman" w:cs="Times New Roman"/>
          <w:noProof/>
          <w:sz w:val="24"/>
          <w:szCs w:val="24"/>
        </w:rPr>
        <w:t>C</w:t>
      </w:r>
      <w:r w:rsidR="00D123DA" w:rsidRPr="00173AEE">
        <w:rPr>
          <w:rFonts w:ascii="Times New Roman" w:hAnsi="Times New Roman" w:cs="Times New Roman"/>
          <w:noProof/>
          <w:sz w:val="24"/>
          <w:szCs w:val="24"/>
        </w:rPr>
        <w:t>ulture:</w:t>
      </w:r>
      <w:r w:rsidR="00F26E80" w:rsidRPr="00173AEE">
        <w:rPr>
          <w:rFonts w:ascii="Times New Roman" w:hAnsi="Times New Roman" w:cs="Times New Roman"/>
          <w:noProof/>
          <w:sz w:val="24"/>
          <w:szCs w:val="24"/>
        </w:rPr>
        <w:t xml:space="preserve"> S</w:t>
      </w:r>
      <w:r w:rsidR="00D123DA" w:rsidRPr="00173AEE">
        <w:rPr>
          <w:rFonts w:ascii="Times New Roman" w:hAnsi="Times New Roman" w:cs="Times New Roman"/>
          <w:noProof/>
          <w:sz w:val="24"/>
          <w:szCs w:val="24"/>
        </w:rPr>
        <w:t xml:space="preserve">itcoms and </w:t>
      </w:r>
      <w:r w:rsidR="00F26E80" w:rsidRPr="00173AEE">
        <w:rPr>
          <w:rFonts w:ascii="Times New Roman" w:hAnsi="Times New Roman" w:cs="Times New Roman"/>
          <w:noProof/>
          <w:sz w:val="24"/>
          <w:szCs w:val="24"/>
        </w:rPr>
        <w:t>N</w:t>
      </w:r>
      <w:r w:rsidR="00D123DA" w:rsidRPr="00173AEE">
        <w:rPr>
          <w:rFonts w:ascii="Times New Roman" w:hAnsi="Times New Roman" w:cs="Times New Roman"/>
          <w:noProof/>
          <w:sz w:val="24"/>
          <w:szCs w:val="24"/>
        </w:rPr>
        <w:t xml:space="preserve">orth </w:t>
      </w:r>
      <w:r w:rsidR="00F26E80" w:rsidRPr="00173AEE">
        <w:rPr>
          <w:rFonts w:ascii="Times New Roman" w:hAnsi="Times New Roman" w:cs="Times New Roman"/>
          <w:noProof/>
          <w:sz w:val="24"/>
          <w:szCs w:val="24"/>
        </w:rPr>
        <w:t>A</w:t>
      </w:r>
      <w:r w:rsidR="00D123DA" w:rsidRPr="00173AEE">
        <w:rPr>
          <w:rFonts w:ascii="Times New Roman" w:hAnsi="Times New Roman" w:cs="Times New Roman"/>
          <w:noProof/>
          <w:sz w:val="24"/>
          <w:szCs w:val="24"/>
        </w:rPr>
        <w:t xml:space="preserve">merican </w:t>
      </w:r>
      <w:r w:rsidR="00F26E80" w:rsidRPr="00173AEE">
        <w:rPr>
          <w:rFonts w:ascii="Times New Roman" w:hAnsi="Times New Roman" w:cs="Times New Roman"/>
          <w:noProof/>
          <w:sz w:val="24"/>
          <w:szCs w:val="24"/>
        </w:rPr>
        <w:t>S</w:t>
      </w:r>
      <w:r w:rsidR="00D123DA" w:rsidRPr="00173AEE">
        <w:rPr>
          <w:rFonts w:ascii="Times New Roman" w:hAnsi="Times New Roman" w:cs="Times New Roman"/>
          <w:noProof/>
          <w:sz w:val="24"/>
          <w:szCs w:val="24"/>
        </w:rPr>
        <w:t xml:space="preserve">eries in the Brazilian context]’, </w:t>
      </w:r>
      <w:r w:rsidR="00D123DA" w:rsidRPr="00173AEE">
        <w:rPr>
          <w:rFonts w:ascii="Times New Roman" w:hAnsi="Times New Roman" w:cs="Times New Roman"/>
          <w:i/>
          <w:noProof/>
          <w:sz w:val="24"/>
          <w:szCs w:val="24"/>
        </w:rPr>
        <w:t xml:space="preserve">UNIrevista </w:t>
      </w:r>
      <w:r w:rsidR="00D123DA" w:rsidRPr="00173AEE">
        <w:rPr>
          <w:rFonts w:ascii="Times New Roman" w:hAnsi="Times New Roman" w:cs="Times New Roman"/>
          <w:noProof/>
          <w:sz w:val="24"/>
          <w:szCs w:val="24"/>
        </w:rPr>
        <w:t xml:space="preserve">1 (2006). Also available from </w:t>
      </w:r>
      <w:hyperlink r:id="rId10" w:history="1">
        <w:r w:rsidR="00D123DA" w:rsidRPr="00173AEE">
          <w:rPr>
            <w:rStyle w:val="Hyperlink"/>
            <w:rFonts w:ascii="Times New Roman" w:hAnsi="Times New Roman" w:cs="Times New Roman"/>
            <w:noProof/>
            <w:color w:val="auto"/>
            <w:sz w:val="24"/>
            <w:szCs w:val="24"/>
            <w:u w:val="none"/>
          </w:rPr>
          <w:t>http://www.unirevista.unisinos.br/_pdf/UNIrev_Messa.PDF</w:t>
        </w:r>
      </w:hyperlink>
      <w:r w:rsidR="00D123DA" w:rsidRPr="00173AEE">
        <w:rPr>
          <w:rFonts w:ascii="Times New Roman" w:hAnsi="Times New Roman" w:cs="Times New Roman"/>
          <w:noProof/>
          <w:sz w:val="24"/>
          <w:szCs w:val="24"/>
        </w:rPr>
        <w:t>.</w:t>
      </w:r>
    </w:p>
    <w:p w14:paraId="1CF98ACB" w14:textId="77777777" w:rsidR="00F147C3" w:rsidRPr="00173AEE" w:rsidRDefault="00F147C3">
      <w:pPr>
        <w:spacing w:after="0" w:line="240" w:lineRule="auto"/>
        <w:rPr>
          <w:rFonts w:ascii="Times New Roman" w:hAnsi="Times New Roman" w:cs="Times New Roman"/>
          <w:noProof/>
          <w:color w:val="FF0000"/>
          <w:sz w:val="24"/>
          <w:szCs w:val="24"/>
        </w:rPr>
      </w:pPr>
      <w:bookmarkStart w:id="8" w:name="_ENREF_259"/>
      <w:bookmarkEnd w:id="7"/>
    </w:p>
    <w:p w14:paraId="7D68099D" w14:textId="1632F3EC" w:rsidR="00173AEE" w:rsidRDefault="0050538C" w:rsidP="004F1E32">
      <w:pPr>
        <w:spacing w:after="0" w:line="240" w:lineRule="auto"/>
        <w:rPr>
          <w:rFonts w:ascii="Times New Roman" w:hAnsi="Times New Roman" w:cs="Times New Roman"/>
          <w:noProof/>
          <w:sz w:val="24"/>
          <w:szCs w:val="24"/>
          <w:lang w:val="pt-BR"/>
        </w:rPr>
      </w:pPr>
      <w:r w:rsidRPr="00173AEE">
        <w:rPr>
          <w:rFonts w:ascii="Times New Roman" w:hAnsi="Times New Roman" w:cs="Times New Roman"/>
          <w:noProof/>
          <w:sz w:val="24"/>
          <w:szCs w:val="24"/>
          <w:lang w:val="pt-BR"/>
        </w:rPr>
        <w:t>Neri, M</w:t>
      </w:r>
      <w:r w:rsidR="000F3EF0" w:rsidRPr="00173AEE">
        <w:rPr>
          <w:rFonts w:ascii="Times New Roman" w:hAnsi="Times New Roman" w:cs="Times New Roman"/>
          <w:noProof/>
          <w:sz w:val="24"/>
          <w:szCs w:val="24"/>
          <w:lang w:val="pt-BR"/>
        </w:rPr>
        <w:t>arcelo</w:t>
      </w:r>
      <w:r w:rsidRPr="00173AEE">
        <w:rPr>
          <w:rFonts w:ascii="Times New Roman" w:hAnsi="Times New Roman" w:cs="Times New Roman"/>
          <w:noProof/>
          <w:sz w:val="24"/>
          <w:szCs w:val="24"/>
          <w:lang w:val="pt-BR"/>
        </w:rPr>
        <w:t xml:space="preserve"> C</w:t>
      </w:r>
      <w:r w:rsidR="000F3EF0" w:rsidRPr="00173AEE">
        <w:rPr>
          <w:rFonts w:ascii="Times New Roman" w:hAnsi="Times New Roman" w:cs="Times New Roman"/>
          <w:noProof/>
          <w:sz w:val="24"/>
          <w:szCs w:val="24"/>
          <w:lang w:val="pt-BR"/>
        </w:rPr>
        <w:t>ortes</w:t>
      </w:r>
      <w:r w:rsidR="00173AEE">
        <w:rPr>
          <w:rFonts w:ascii="Times New Roman" w:hAnsi="Times New Roman" w:cs="Times New Roman"/>
          <w:noProof/>
          <w:sz w:val="24"/>
          <w:szCs w:val="24"/>
          <w:lang w:val="pt-BR"/>
        </w:rPr>
        <w:t>,</w:t>
      </w:r>
      <w:r w:rsidRPr="00173AEE">
        <w:rPr>
          <w:rFonts w:ascii="Times New Roman" w:hAnsi="Times New Roman" w:cs="Times New Roman"/>
          <w:noProof/>
          <w:sz w:val="24"/>
          <w:szCs w:val="24"/>
          <w:lang w:val="pt-BR"/>
        </w:rPr>
        <w:t xml:space="preserve"> </w:t>
      </w:r>
      <w:r w:rsidR="00F26E80" w:rsidRPr="00173AEE">
        <w:rPr>
          <w:rFonts w:ascii="Times New Roman" w:hAnsi="Times New Roman" w:cs="Times New Roman"/>
          <w:noProof/>
          <w:sz w:val="24"/>
          <w:szCs w:val="24"/>
          <w:lang w:val="pt-BR"/>
        </w:rPr>
        <w:t xml:space="preserve">‘Mapa da Inclusao Digital [Map of Digital Inclusion]’, </w:t>
      </w:r>
      <w:r w:rsidR="00173AEE">
        <w:rPr>
          <w:rFonts w:ascii="Times New Roman" w:hAnsi="Times New Roman" w:cs="Times New Roman"/>
          <w:noProof/>
          <w:sz w:val="24"/>
          <w:szCs w:val="24"/>
          <w:lang w:val="pt-BR"/>
        </w:rPr>
        <w:t xml:space="preserve">report, </w:t>
      </w:r>
      <w:r w:rsidR="00F26E80" w:rsidRPr="00173AEE">
        <w:rPr>
          <w:rFonts w:ascii="Times New Roman" w:hAnsi="Times New Roman" w:cs="Times New Roman"/>
          <w:noProof/>
          <w:sz w:val="24"/>
          <w:szCs w:val="24"/>
          <w:lang w:val="pt-BR"/>
        </w:rPr>
        <w:t>Centro de Políticas Sociais. Fundacao Getúlio Vargas and Fundação Telefônica</w:t>
      </w:r>
      <w:bookmarkStart w:id="9" w:name="_ENREF_262"/>
      <w:bookmarkEnd w:id="8"/>
      <w:r w:rsidR="00173AEE">
        <w:rPr>
          <w:rFonts w:ascii="Times New Roman" w:hAnsi="Times New Roman" w:cs="Times New Roman"/>
          <w:i/>
          <w:noProof/>
          <w:sz w:val="24"/>
          <w:szCs w:val="24"/>
          <w:lang w:val="pt-BR"/>
        </w:rPr>
        <w:t xml:space="preserve">, </w:t>
      </w:r>
      <w:r w:rsidR="00173AEE">
        <w:rPr>
          <w:rFonts w:ascii="Times New Roman" w:hAnsi="Times New Roman" w:cs="Times New Roman"/>
          <w:noProof/>
          <w:sz w:val="24"/>
          <w:szCs w:val="24"/>
          <w:lang w:val="pt-BR"/>
        </w:rPr>
        <w:t>2012.</w:t>
      </w:r>
    </w:p>
    <w:p w14:paraId="5D940A88" w14:textId="77777777" w:rsidR="00173AEE" w:rsidRDefault="00173AEE" w:rsidP="004F1E32">
      <w:pPr>
        <w:spacing w:after="0" w:line="240" w:lineRule="auto"/>
        <w:rPr>
          <w:rFonts w:ascii="Times New Roman" w:hAnsi="Times New Roman" w:cs="Times New Roman"/>
          <w:sz w:val="24"/>
          <w:szCs w:val="24"/>
          <w:lang w:val="pt-BR"/>
        </w:rPr>
      </w:pPr>
    </w:p>
    <w:p w14:paraId="5C98232F" w14:textId="3BC45750" w:rsidR="00131005" w:rsidRPr="00173AEE" w:rsidRDefault="006D0E7D" w:rsidP="004F1E32">
      <w:pPr>
        <w:spacing w:after="0" w:line="240" w:lineRule="auto"/>
        <w:rPr>
          <w:rFonts w:ascii="Times New Roman" w:hAnsi="Times New Roman" w:cs="Times New Roman"/>
          <w:sz w:val="24"/>
          <w:szCs w:val="24"/>
          <w:lang w:val="pt-BR"/>
        </w:rPr>
      </w:pPr>
      <w:r w:rsidRPr="00173AEE">
        <w:rPr>
          <w:rFonts w:ascii="Times New Roman" w:hAnsi="Times New Roman" w:cs="Times New Roman"/>
          <w:sz w:val="24"/>
          <w:szCs w:val="24"/>
          <w:lang w:val="pt-BR"/>
        </w:rPr>
        <w:t xml:space="preserve">‘Numero de </w:t>
      </w:r>
      <w:r w:rsidR="00F26E80" w:rsidRPr="00173AEE">
        <w:rPr>
          <w:rFonts w:ascii="Times New Roman" w:hAnsi="Times New Roman" w:cs="Times New Roman"/>
          <w:sz w:val="24"/>
          <w:szCs w:val="24"/>
          <w:lang w:val="pt-BR"/>
        </w:rPr>
        <w:t>P</w:t>
      </w:r>
      <w:r w:rsidRPr="00173AEE">
        <w:rPr>
          <w:rFonts w:ascii="Times New Roman" w:hAnsi="Times New Roman" w:cs="Times New Roman"/>
          <w:sz w:val="24"/>
          <w:szCs w:val="24"/>
          <w:lang w:val="pt-BR"/>
        </w:rPr>
        <w:t xml:space="preserve">essoas com </w:t>
      </w:r>
      <w:r w:rsidR="00F26E80" w:rsidRPr="00173AEE">
        <w:rPr>
          <w:rFonts w:ascii="Times New Roman" w:hAnsi="Times New Roman" w:cs="Times New Roman"/>
          <w:sz w:val="24"/>
          <w:szCs w:val="24"/>
          <w:lang w:val="pt-BR"/>
        </w:rPr>
        <w:t>A</w:t>
      </w:r>
      <w:r w:rsidRPr="00173AEE">
        <w:rPr>
          <w:rFonts w:ascii="Times New Roman" w:hAnsi="Times New Roman" w:cs="Times New Roman"/>
          <w:sz w:val="24"/>
          <w:szCs w:val="24"/>
          <w:lang w:val="pt-BR"/>
        </w:rPr>
        <w:t xml:space="preserve">cesso a </w:t>
      </w:r>
      <w:r w:rsidR="00F26E80" w:rsidRPr="00173AEE">
        <w:rPr>
          <w:rFonts w:ascii="Times New Roman" w:hAnsi="Times New Roman" w:cs="Times New Roman"/>
          <w:sz w:val="24"/>
          <w:szCs w:val="24"/>
          <w:lang w:val="pt-BR"/>
        </w:rPr>
        <w:t>I</w:t>
      </w:r>
      <w:r w:rsidRPr="00173AEE">
        <w:rPr>
          <w:rFonts w:ascii="Times New Roman" w:hAnsi="Times New Roman" w:cs="Times New Roman"/>
          <w:sz w:val="24"/>
          <w:szCs w:val="24"/>
          <w:lang w:val="pt-BR"/>
        </w:rPr>
        <w:t xml:space="preserve">nternet no Brasil </w:t>
      </w:r>
      <w:r w:rsidR="00F26E80" w:rsidRPr="00173AEE">
        <w:rPr>
          <w:rFonts w:ascii="Times New Roman" w:hAnsi="Times New Roman" w:cs="Times New Roman"/>
          <w:sz w:val="24"/>
          <w:szCs w:val="24"/>
          <w:lang w:val="pt-BR"/>
        </w:rPr>
        <w:t>S</w:t>
      </w:r>
      <w:r w:rsidRPr="00173AEE">
        <w:rPr>
          <w:rFonts w:ascii="Times New Roman" w:hAnsi="Times New Roman" w:cs="Times New Roman"/>
          <w:sz w:val="24"/>
          <w:szCs w:val="24"/>
          <w:lang w:val="pt-BR"/>
        </w:rPr>
        <w:t xml:space="preserve">upera 120 </w:t>
      </w:r>
      <w:r w:rsidR="0061409F" w:rsidRPr="00173AEE">
        <w:rPr>
          <w:rFonts w:ascii="Times New Roman" w:hAnsi="Times New Roman" w:cs="Times New Roman"/>
          <w:sz w:val="24"/>
          <w:szCs w:val="24"/>
          <w:lang w:val="pt-BR"/>
        </w:rPr>
        <w:t>M</w:t>
      </w:r>
      <w:r w:rsidRPr="00173AEE">
        <w:rPr>
          <w:rFonts w:ascii="Times New Roman" w:hAnsi="Times New Roman" w:cs="Times New Roman"/>
          <w:sz w:val="24"/>
          <w:szCs w:val="24"/>
          <w:lang w:val="pt-BR"/>
        </w:rPr>
        <w:t>ilhoes [</w:t>
      </w:r>
      <w:r w:rsidRPr="00173AEE">
        <w:rPr>
          <w:rFonts w:ascii="Times New Roman" w:hAnsi="Times New Roman" w:cs="Times New Roman"/>
          <w:sz w:val="24"/>
          <w:szCs w:val="24"/>
          <w:lang w:val="pt-BR" w:eastAsia="en-AU"/>
        </w:rPr>
        <w:t xml:space="preserve">Number of </w:t>
      </w:r>
      <w:r w:rsidR="00F26E80" w:rsidRPr="00173AEE">
        <w:rPr>
          <w:rFonts w:ascii="Times New Roman" w:hAnsi="Times New Roman" w:cs="Times New Roman"/>
          <w:sz w:val="24"/>
          <w:szCs w:val="24"/>
          <w:lang w:val="pt-BR" w:eastAsia="en-AU"/>
        </w:rPr>
        <w:t>P</w:t>
      </w:r>
      <w:r w:rsidRPr="00173AEE">
        <w:rPr>
          <w:rFonts w:ascii="Times New Roman" w:hAnsi="Times New Roman" w:cs="Times New Roman"/>
          <w:sz w:val="24"/>
          <w:szCs w:val="24"/>
          <w:lang w:val="pt-BR" w:eastAsia="en-AU"/>
        </w:rPr>
        <w:t xml:space="preserve">eople with Internet </w:t>
      </w:r>
      <w:r w:rsidR="00F26E80" w:rsidRPr="00173AEE">
        <w:rPr>
          <w:rFonts w:ascii="Times New Roman" w:hAnsi="Times New Roman" w:cs="Times New Roman"/>
          <w:sz w:val="24"/>
          <w:szCs w:val="24"/>
          <w:lang w:val="pt-BR" w:eastAsia="en-AU"/>
        </w:rPr>
        <w:t>A</w:t>
      </w:r>
      <w:r w:rsidRPr="00173AEE">
        <w:rPr>
          <w:rFonts w:ascii="Times New Roman" w:hAnsi="Times New Roman" w:cs="Times New Roman"/>
          <w:sz w:val="24"/>
          <w:szCs w:val="24"/>
          <w:lang w:val="pt-BR" w:eastAsia="en-AU"/>
        </w:rPr>
        <w:t xml:space="preserve">ccess in Brazil </w:t>
      </w:r>
      <w:r w:rsidR="00F26E80" w:rsidRPr="00173AEE">
        <w:rPr>
          <w:rFonts w:ascii="Times New Roman" w:hAnsi="Times New Roman" w:cs="Times New Roman"/>
          <w:sz w:val="24"/>
          <w:szCs w:val="24"/>
          <w:lang w:val="pt-BR" w:eastAsia="en-AU"/>
        </w:rPr>
        <w:t>E</w:t>
      </w:r>
      <w:r w:rsidRPr="00173AEE">
        <w:rPr>
          <w:rFonts w:ascii="Times New Roman" w:hAnsi="Times New Roman" w:cs="Times New Roman"/>
          <w:sz w:val="24"/>
          <w:szCs w:val="24"/>
          <w:lang w:val="pt-BR" w:eastAsia="en-AU"/>
        </w:rPr>
        <w:t xml:space="preserve">xceeds 120 million]’, </w:t>
      </w:r>
      <w:r w:rsidRPr="00173AEE">
        <w:rPr>
          <w:rFonts w:ascii="Times New Roman" w:hAnsi="Times New Roman" w:cs="Times New Roman"/>
          <w:i/>
          <w:sz w:val="24"/>
          <w:szCs w:val="24"/>
          <w:lang w:val="pt-BR" w:eastAsia="en-AU"/>
        </w:rPr>
        <w:t>Nielsen,</w:t>
      </w:r>
      <w:r w:rsidRPr="00173AEE">
        <w:rPr>
          <w:rFonts w:ascii="Times New Roman" w:hAnsi="Times New Roman" w:cs="Times New Roman"/>
          <w:sz w:val="24"/>
          <w:szCs w:val="24"/>
          <w:lang w:val="pt-BR" w:eastAsia="en-AU"/>
        </w:rPr>
        <w:t xml:space="preserve"> 30 July 2014, </w:t>
      </w:r>
      <w:hyperlink r:id="rId11" w:history="1">
        <w:r w:rsidR="00131005" w:rsidRPr="00173AEE">
          <w:rPr>
            <w:rStyle w:val="Hyperlink"/>
            <w:rFonts w:ascii="Times New Roman" w:hAnsi="Times New Roman" w:cs="Times New Roman"/>
            <w:color w:val="auto"/>
            <w:sz w:val="24"/>
            <w:szCs w:val="24"/>
            <w:u w:val="none"/>
            <w:lang w:val="pt-BR"/>
          </w:rPr>
          <w:t>http://www.nielsen.com/br/pt/press-room/2014/Numero-de-pessoas-com-acesso-a-internet-no-Brasil-supera-120-milhoes.html</w:t>
        </w:r>
      </w:hyperlink>
      <w:r w:rsidR="00803242" w:rsidRPr="00173AEE">
        <w:rPr>
          <w:rStyle w:val="Hyperlink"/>
          <w:rFonts w:ascii="Times New Roman" w:hAnsi="Times New Roman" w:cs="Times New Roman"/>
          <w:color w:val="auto"/>
          <w:sz w:val="24"/>
          <w:szCs w:val="24"/>
          <w:u w:val="none"/>
          <w:lang w:val="pt-BR"/>
        </w:rPr>
        <w:t>.</w:t>
      </w:r>
    </w:p>
    <w:p w14:paraId="538AB995" w14:textId="77777777" w:rsidR="00F147C3" w:rsidRPr="00173AEE" w:rsidRDefault="00F147C3">
      <w:pPr>
        <w:spacing w:after="0" w:line="240" w:lineRule="auto"/>
        <w:rPr>
          <w:rFonts w:ascii="Times New Roman" w:hAnsi="Times New Roman" w:cs="Times New Roman"/>
          <w:noProof/>
          <w:color w:val="FF0000"/>
          <w:sz w:val="24"/>
          <w:szCs w:val="24"/>
          <w:lang w:val="pt-BR"/>
        </w:rPr>
      </w:pPr>
      <w:bookmarkStart w:id="10" w:name="_ENREF_277"/>
      <w:bookmarkEnd w:id="9"/>
    </w:p>
    <w:p w14:paraId="0BFE7E78" w14:textId="6B1AB695" w:rsidR="0050538C" w:rsidRPr="00173AEE" w:rsidRDefault="0050538C">
      <w:pPr>
        <w:spacing w:after="0" w:line="240" w:lineRule="auto"/>
        <w:rPr>
          <w:rFonts w:ascii="Times New Roman" w:hAnsi="Times New Roman" w:cs="Times New Roman"/>
          <w:noProof/>
          <w:sz w:val="24"/>
          <w:szCs w:val="24"/>
        </w:rPr>
      </w:pPr>
      <w:r w:rsidRPr="00173AEE">
        <w:rPr>
          <w:rFonts w:ascii="Times New Roman" w:hAnsi="Times New Roman" w:cs="Times New Roman"/>
          <w:noProof/>
          <w:sz w:val="24"/>
          <w:szCs w:val="24"/>
        </w:rPr>
        <w:t>O'Neill</w:t>
      </w:r>
      <w:r w:rsidR="00FD6BDF" w:rsidRPr="00173AEE">
        <w:rPr>
          <w:rFonts w:ascii="Times New Roman" w:hAnsi="Times New Roman" w:cs="Times New Roman"/>
          <w:noProof/>
          <w:sz w:val="24"/>
          <w:szCs w:val="24"/>
        </w:rPr>
        <w:t>, Jim</w:t>
      </w:r>
      <w:r w:rsidRPr="00173AEE">
        <w:rPr>
          <w:rFonts w:ascii="Times New Roman" w:hAnsi="Times New Roman" w:cs="Times New Roman"/>
          <w:noProof/>
          <w:sz w:val="24"/>
          <w:szCs w:val="24"/>
        </w:rPr>
        <w:t xml:space="preserve">. </w:t>
      </w:r>
      <w:r w:rsidRPr="00173AEE">
        <w:rPr>
          <w:rFonts w:ascii="Times New Roman" w:hAnsi="Times New Roman" w:cs="Times New Roman"/>
          <w:i/>
          <w:noProof/>
          <w:sz w:val="24"/>
          <w:szCs w:val="24"/>
        </w:rPr>
        <w:t xml:space="preserve">The </w:t>
      </w:r>
      <w:r w:rsidR="00155A91" w:rsidRPr="00173AEE">
        <w:rPr>
          <w:rFonts w:ascii="Times New Roman" w:hAnsi="Times New Roman" w:cs="Times New Roman"/>
          <w:i/>
          <w:noProof/>
          <w:sz w:val="24"/>
          <w:szCs w:val="24"/>
        </w:rPr>
        <w:t>G</w:t>
      </w:r>
      <w:r w:rsidRPr="00173AEE">
        <w:rPr>
          <w:rFonts w:ascii="Times New Roman" w:hAnsi="Times New Roman" w:cs="Times New Roman"/>
          <w:i/>
          <w:noProof/>
          <w:sz w:val="24"/>
          <w:szCs w:val="24"/>
        </w:rPr>
        <w:t xml:space="preserve">rowth </w:t>
      </w:r>
      <w:r w:rsidR="00155A91" w:rsidRPr="00173AEE">
        <w:rPr>
          <w:rFonts w:ascii="Times New Roman" w:hAnsi="Times New Roman" w:cs="Times New Roman"/>
          <w:i/>
          <w:noProof/>
          <w:sz w:val="24"/>
          <w:szCs w:val="24"/>
        </w:rPr>
        <w:t>M</w:t>
      </w:r>
      <w:r w:rsidRPr="00173AEE">
        <w:rPr>
          <w:rFonts w:ascii="Times New Roman" w:hAnsi="Times New Roman" w:cs="Times New Roman"/>
          <w:i/>
          <w:noProof/>
          <w:sz w:val="24"/>
          <w:szCs w:val="24"/>
        </w:rPr>
        <w:t xml:space="preserve">ap: </w:t>
      </w:r>
      <w:r w:rsidR="00155A91" w:rsidRPr="00173AEE">
        <w:rPr>
          <w:rFonts w:ascii="Times New Roman" w:hAnsi="Times New Roman" w:cs="Times New Roman"/>
          <w:i/>
          <w:noProof/>
          <w:sz w:val="24"/>
          <w:szCs w:val="24"/>
        </w:rPr>
        <w:t>E</w:t>
      </w:r>
      <w:r w:rsidRPr="00173AEE">
        <w:rPr>
          <w:rFonts w:ascii="Times New Roman" w:hAnsi="Times New Roman" w:cs="Times New Roman"/>
          <w:i/>
          <w:noProof/>
          <w:sz w:val="24"/>
          <w:szCs w:val="24"/>
        </w:rPr>
        <w:t xml:space="preserve">conomic </w:t>
      </w:r>
      <w:r w:rsidR="00155A91" w:rsidRPr="00173AEE">
        <w:rPr>
          <w:rFonts w:ascii="Times New Roman" w:hAnsi="Times New Roman" w:cs="Times New Roman"/>
          <w:i/>
          <w:noProof/>
          <w:sz w:val="24"/>
          <w:szCs w:val="24"/>
        </w:rPr>
        <w:t>O</w:t>
      </w:r>
      <w:r w:rsidRPr="00173AEE">
        <w:rPr>
          <w:rFonts w:ascii="Times New Roman" w:hAnsi="Times New Roman" w:cs="Times New Roman"/>
          <w:i/>
          <w:noProof/>
          <w:sz w:val="24"/>
          <w:szCs w:val="24"/>
        </w:rPr>
        <w:t xml:space="preserve">pportunity in the BRICs and </w:t>
      </w:r>
      <w:r w:rsidR="00155A91" w:rsidRPr="00173AEE">
        <w:rPr>
          <w:rFonts w:ascii="Times New Roman" w:hAnsi="Times New Roman" w:cs="Times New Roman"/>
          <w:i/>
          <w:noProof/>
          <w:sz w:val="24"/>
          <w:szCs w:val="24"/>
        </w:rPr>
        <w:t>B</w:t>
      </w:r>
      <w:r w:rsidRPr="00173AEE">
        <w:rPr>
          <w:rFonts w:ascii="Times New Roman" w:hAnsi="Times New Roman" w:cs="Times New Roman"/>
          <w:i/>
          <w:noProof/>
          <w:sz w:val="24"/>
          <w:szCs w:val="24"/>
        </w:rPr>
        <w:t>eyond</w:t>
      </w:r>
      <w:r w:rsidR="00155A91" w:rsidRPr="00173AEE">
        <w:rPr>
          <w:rFonts w:ascii="Times New Roman" w:hAnsi="Times New Roman" w:cs="Times New Roman"/>
          <w:noProof/>
          <w:sz w:val="24"/>
          <w:szCs w:val="24"/>
        </w:rPr>
        <w:t>,</w:t>
      </w:r>
      <w:r w:rsidRPr="00173AEE">
        <w:rPr>
          <w:rFonts w:ascii="Times New Roman" w:hAnsi="Times New Roman" w:cs="Times New Roman"/>
          <w:noProof/>
          <w:sz w:val="24"/>
          <w:szCs w:val="24"/>
        </w:rPr>
        <w:t xml:space="preserve"> New York: Portfolio/Penguin</w:t>
      </w:r>
      <w:r w:rsidR="00155A91" w:rsidRPr="00173AEE">
        <w:rPr>
          <w:rFonts w:ascii="Times New Roman" w:hAnsi="Times New Roman" w:cs="Times New Roman"/>
          <w:noProof/>
          <w:sz w:val="24"/>
          <w:szCs w:val="24"/>
        </w:rPr>
        <w:t>, 2011.</w:t>
      </w:r>
      <w:bookmarkEnd w:id="10"/>
    </w:p>
    <w:p w14:paraId="3D46864E" w14:textId="77777777" w:rsidR="00F147C3" w:rsidRPr="00173AEE" w:rsidRDefault="00F147C3">
      <w:pPr>
        <w:spacing w:after="0" w:line="240" w:lineRule="auto"/>
        <w:rPr>
          <w:rFonts w:ascii="Times New Roman" w:hAnsi="Times New Roman" w:cs="Times New Roman"/>
          <w:noProof/>
          <w:sz w:val="24"/>
          <w:szCs w:val="24"/>
        </w:rPr>
      </w:pPr>
      <w:bookmarkStart w:id="11" w:name="_ENREF_299"/>
    </w:p>
    <w:p w14:paraId="559B2777" w14:textId="7ADB624B" w:rsidR="00E12E4C" w:rsidRPr="00173AEE" w:rsidRDefault="00E12E4C" w:rsidP="004F1E32">
      <w:pPr>
        <w:spacing w:after="0" w:line="240" w:lineRule="auto"/>
        <w:rPr>
          <w:rFonts w:ascii="Times New Roman" w:hAnsi="Times New Roman" w:cs="Times New Roman"/>
          <w:noProof/>
          <w:sz w:val="24"/>
          <w:szCs w:val="24"/>
        </w:rPr>
      </w:pPr>
      <w:bookmarkStart w:id="12" w:name="_ENREF_333"/>
      <w:bookmarkEnd w:id="11"/>
      <w:r w:rsidRPr="00173AEE">
        <w:rPr>
          <w:rFonts w:ascii="Times New Roman" w:hAnsi="Times New Roman" w:cs="Times New Roman"/>
          <w:noProof/>
          <w:sz w:val="24"/>
          <w:szCs w:val="24"/>
        </w:rPr>
        <w:t>Patry, Melody</w:t>
      </w:r>
      <w:r w:rsidR="0005303D" w:rsidRPr="00173AEE">
        <w:rPr>
          <w:rFonts w:ascii="Times New Roman" w:hAnsi="Times New Roman" w:cs="Times New Roman"/>
          <w:noProof/>
          <w:sz w:val="24"/>
          <w:szCs w:val="24"/>
        </w:rPr>
        <w:t xml:space="preserve">. ‘Brazil: Towards an </w:t>
      </w:r>
      <w:r w:rsidR="00F26E80" w:rsidRPr="00173AEE">
        <w:rPr>
          <w:rFonts w:ascii="Times New Roman" w:hAnsi="Times New Roman" w:cs="Times New Roman"/>
          <w:noProof/>
          <w:sz w:val="24"/>
          <w:szCs w:val="24"/>
        </w:rPr>
        <w:t>I</w:t>
      </w:r>
      <w:r w:rsidR="0005303D" w:rsidRPr="00173AEE">
        <w:rPr>
          <w:rFonts w:ascii="Times New Roman" w:hAnsi="Times New Roman" w:cs="Times New Roman"/>
          <w:noProof/>
          <w:sz w:val="24"/>
          <w:szCs w:val="24"/>
        </w:rPr>
        <w:t>nternet ‘</w:t>
      </w:r>
      <w:r w:rsidR="0047024E" w:rsidRPr="00173AEE">
        <w:rPr>
          <w:rFonts w:ascii="Times New Roman" w:hAnsi="Times New Roman" w:cs="Times New Roman"/>
          <w:noProof/>
          <w:sz w:val="24"/>
          <w:szCs w:val="24"/>
        </w:rPr>
        <w:t>B</w:t>
      </w:r>
      <w:r w:rsidR="0005303D" w:rsidRPr="00173AEE">
        <w:rPr>
          <w:rFonts w:ascii="Times New Roman" w:hAnsi="Times New Roman" w:cs="Times New Roman"/>
          <w:noProof/>
          <w:sz w:val="24"/>
          <w:szCs w:val="24"/>
        </w:rPr>
        <w:t xml:space="preserve">ill of </w:t>
      </w:r>
      <w:r w:rsidR="0047024E" w:rsidRPr="00173AEE">
        <w:rPr>
          <w:rFonts w:ascii="Times New Roman" w:hAnsi="Times New Roman" w:cs="Times New Roman"/>
          <w:noProof/>
          <w:sz w:val="24"/>
          <w:szCs w:val="24"/>
        </w:rPr>
        <w:t>R</w:t>
      </w:r>
      <w:r w:rsidR="0005303D" w:rsidRPr="00173AEE">
        <w:rPr>
          <w:rFonts w:ascii="Times New Roman" w:hAnsi="Times New Roman" w:cs="Times New Roman"/>
          <w:noProof/>
          <w:sz w:val="24"/>
          <w:szCs w:val="24"/>
        </w:rPr>
        <w:t>ights</w:t>
      </w:r>
      <w:r w:rsidRPr="00173AEE">
        <w:rPr>
          <w:rFonts w:ascii="Times New Roman" w:hAnsi="Times New Roman" w:cs="Times New Roman"/>
          <w:noProof/>
          <w:sz w:val="24"/>
          <w:szCs w:val="24"/>
        </w:rPr>
        <w:t xml:space="preserve">’, </w:t>
      </w:r>
      <w:r w:rsidRPr="00173AEE">
        <w:rPr>
          <w:rFonts w:ascii="Times New Roman" w:hAnsi="Times New Roman" w:cs="Times New Roman"/>
          <w:i/>
          <w:noProof/>
          <w:sz w:val="24"/>
          <w:szCs w:val="24"/>
        </w:rPr>
        <w:t xml:space="preserve">Index </w:t>
      </w:r>
      <w:r w:rsidR="00173AEE">
        <w:rPr>
          <w:rFonts w:ascii="Times New Roman" w:hAnsi="Times New Roman" w:cs="Times New Roman"/>
          <w:i/>
          <w:noProof/>
          <w:sz w:val="24"/>
          <w:szCs w:val="24"/>
        </w:rPr>
        <w:t>on Censorship</w:t>
      </w:r>
      <w:r w:rsidRPr="00173AEE">
        <w:rPr>
          <w:rFonts w:ascii="Times New Roman" w:hAnsi="Times New Roman" w:cs="Times New Roman"/>
          <w:noProof/>
          <w:sz w:val="24"/>
          <w:szCs w:val="24"/>
        </w:rPr>
        <w:t xml:space="preserve">, 12 June 2014, </w:t>
      </w:r>
      <w:hyperlink r:id="rId12" w:history="1">
        <w:r w:rsidRPr="00173AEE">
          <w:rPr>
            <w:rStyle w:val="Hyperlink"/>
            <w:rFonts w:ascii="Times New Roman" w:hAnsi="Times New Roman" w:cs="Times New Roman"/>
            <w:noProof/>
            <w:color w:val="auto"/>
            <w:sz w:val="24"/>
            <w:szCs w:val="24"/>
            <w:u w:val="none"/>
          </w:rPr>
          <w:t>https://www.indexoncensorship.org/2014/06/brazil-towards-internet-bill-rights/</w:t>
        </w:r>
      </w:hyperlink>
      <w:r w:rsidR="00803242" w:rsidRPr="00173AEE">
        <w:rPr>
          <w:rStyle w:val="Hyperlink"/>
          <w:rFonts w:ascii="Times New Roman" w:hAnsi="Times New Roman" w:cs="Times New Roman"/>
          <w:noProof/>
          <w:color w:val="auto"/>
          <w:sz w:val="24"/>
          <w:szCs w:val="24"/>
          <w:u w:val="none"/>
        </w:rPr>
        <w:t>.</w:t>
      </w:r>
    </w:p>
    <w:p w14:paraId="3C45E4DC" w14:textId="77777777" w:rsidR="00E12E4C" w:rsidRPr="00173AEE" w:rsidRDefault="00E12E4C" w:rsidP="004F1E32">
      <w:pPr>
        <w:spacing w:after="0" w:line="240" w:lineRule="auto"/>
        <w:rPr>
          <w:rFonts w:ascii="Times New Roman" w:hAnsi="Times New Roman" w:cs="Times New Roman"/>
          <w:noProof/>
          <w:sz w:val="24"/>
          <w:szCs w:val="24"/>
        </w:rPr>
      </w:pPr>
    </w:p>
    <w:p w14:paraId="05ABAB27" w14:textId="170C09C0" w:rsidR="008E65CC" w:rsidRPr="00173AEE" w:rsidRDefault="008E65CC">
      <w:pPr>
        <w:spacing w:after="0" w:line="240" w:lineRule="auto"/>
        <w:rPr>
          <w:rFonts w:ascii="Times New Roman" w:hAnsi="Times New Roman" w:cs="Times New Roman"/>
          <w:noProof/>
          <w:sz w:val="24"/>
          <w:szCs w:val="24"/>
          <w:lang w:val="pt-BR"/>
        </w:rPr>
      </w:pPr>
      <w:r w:rsidRPr="00173AEE">
        <w:rPr>
          <w:rFonts w:ascii="Times New Roman" w:hAnsi="Times New Roman" w:cs="Times New Roman"/>
          <w:noProof/>
          <w:sz w:val="24"/>
          <w:szCs w:val="24"/>
          <w:lang w:val="pt-BR"/>
        </w:rPr>
        <w:t xml:space="preserve">Silva, Rafael. ‘Netflix </w:t>
      </w:r>
      <w:r w:rsidR="0047024E" w:rsidRPr="00173AEE">
        <w:rPr>
          <w:rFonts w:ascii="Times New Roman" w:hAnsi="Times New Roman" w:cs="Times New Roman"/>
          <w:noProof/>
          <w:sz w:val="24"/>
          <w:szCs w:val="24"/>
          <w:lang w:val="pt-BR"/>
        </w:rPr>
        <w:t>B</w:t>
      </w:r>
      <w:r w:rsidRPr="00173AEE">
        <w:rPr>
          <w:rFonts w:ascii="Times New Roman" w:hAnsi="Times New Roman" w:cs="Times New Roman"/>
          <w:noProof/>
          <w:sz w:val="24"/>
          <w:szCs w:val="24"/>
          <w:lang w:val="pt-BR"/>
        </w:rPr>
        <w:t xml:space="preserve">loqueia </w:t>
      </w:r>
      <w:r w:rsidR="0047024E" w:rsidRPr="00173AEE">
        <w:rPr>
          <w:rFonts w:ascii="Times New Roman" w:hAnsi="Times New Roman" w:cs="Times New Roman"/>
          <w:noProof/>
          <w:sz w:val="24"/>
          <w:szCs w:val="24"/>
          <w:lang w:val="pt-BR"/>
        </w:rPr>
        <w:t>A</w:t>
      </w:r>
      <w:r w:rsidRPr="00173AEE">
        <w:rPr>
          <w:rFonts w:ascii="Times New Roman" w:hAnsi="Times New Roman" w:cs="Times New Roman"/>
          <w:noProof/>
          <w:sz w:val="24"/>
          <w:szCs w:val="24"/>
          <w:lang w:val="pt-BR"/>
        </w:rPr>
        <w:t xml:space="preserve">cesso de </w:t>
      </w:r>
      <w:r w:rsidR="0047024E" w:rsidRPr="00173AEE">
        <w:rPr>
          <w:rFonts w:ascii="Times New Roman" w:hAnsi="Times New Roman" w:cs="Times New Roman"/>
          <w:noProof/>
          <w:sz w:val="24"/>
          <w:szCs w:val="24"/>
          <w:lang w:val="pt-BR"/>
        </w:rPr>
        <w:t>A</w:t>
      </w:r>
      <w:r w:rsidRPr="00173AEE">
        <w:rPr>
          <w:rFonts w:ascii="Times New Roman" w:hAnsi="Times New Roman" w:cs="Times New Roman"/>
          <w:noProof/>
          <w:sz w:val="24"/>
          <w:szCs w:val="24"/>
          <w:lang w:val="pt-BR"/>
        </w:rPr>
        <w:t xml:space="preserve">ssinantes </w:t>
      </w:r>
      <w:r w:rsidR="0047024E" w:rsidRPr="00173AEE">
        <w:rPr>
          <w:rFonts w:ascii="Times New Roman" w:hAnsi="Times New Roman" w:cs="Times New Roman"/>
          <w:noProof/>
          <w:sz w:val="24"/>
          <w:szCs w:val="24"/>
          <w:lang w:val="pt-BR"/>
        </w:rPr>
        <w:t>U</w:t>
      </w:r>
      <w:r w:rsidRPr="00173AEE">
        <w:rPr>
          <w:rFonts w:ascii="Times New Roman" w:hAnsi="Times New Roman" w:cs="Times New Roman"/>
          <w:noProof/>
          <w:sz w:val="24"/>
          <w:szCs w:val="24"/>
          <w:lang w:val="pt-BR"/>
        </w:rPr>
        <w:t xml:space="preserve">sando VPNs [Netflix </w:t>
      </w:r>
      <w:r w:rsidR="0047024E" w:rsidRPr="00173AEE">
        <w:rPr>
          <w:rFonts w:ascii="Times New Roman" w:hAnsi="Times New Roman" w:cs="Times New Roman"/>
          <w:noProof/>
          <w:sz w:val="24"/>
          <w:szCs w:val="24"/>
          <w:lang w:val="pt-BR"/>
        </w:rPr>
        <w:t>B</w:t>
      </w:r>
      <w:r w:rsidRPr="00173AEE">
        <w:rPr>
          <w:rFonts w:ascii="Times New Roman" w:hAnsi="Times New Roman" w:cs="Times New Roman"/>
          <w:noProof/>
          <w:sz w:val="24"/>
          <w:szCs w:val="24"/>
          <w:lang w:val="pt-BR"/>
        </w:rPr>
        <w:t>lock</w:t>
      </w:r>
      <w:r w:rsidR="0047024E" w:rsidRPr="00173AEE">
        <w:rPr>
          <w:rFonts w:ascii="Times New Roman" w:hAnsi="Times New Roman" w:cs="Times New Roman"/>
          <w:noProof/>
          <w:sz w:val="24"/>
          <w:szCs w:val="24"/>
          <w:lang w:val="pt-BR"/>
        </w:rPr>
        <w:t>s</w:t>
      </w:r>
      <w:r w:rsidRPr="00173AEE">
        <w:rPr>
          <w:rFonts w:ascii="Times New Roman" w:hAnsi="Times New Roman" w:cs="Times New Roman"/>
          <w:noProof/>
          <w:sz w:val="24"/>
          <w:szCs w:val="24"/>
          <w:lang w:val="pt-BR"/>
        </w:rPr>
        <w:t xml:space="preserve"> </w:t>
      </w:r>
      <w:r w:rsidR="0047024E" w:rsidRPr="00173AEE">
        <w:rPr>
          <w:rFonts w:ascii="Times New Roman" w:hAnsi="Times New Roman" w:cs="Times New Roman"/>
          <w:noProof/>
          <w:sz w:val="24"/>
          <w:szCs w:val="24"/>
          <w:lang w:val="pt-BR"/>
        </w:rPr>
        <w:t>A</w:t>
      </w:r>
      <w:r w:rsidRPr="00173AEE">
        <w:rPr>
          <w:rFonts w:ascii="Times New Roman" w:hAnsi="Times New Roman" w:cs="Times New Roman"/>
          <w:noProof/>
          <w:sz w:val="24"/>
          <w:szCs w:val="24"/>
          <w:lang w:val="pt-BR"/>
        </w:rPr>
        <w:t xml:space="preserve">ccess to VPN </w:t>
      </w:r>
      <w:r w:rsidR="0047024E" w:rsidRPr="00173AEE">
        <w:rPr>
          <w:rFonts w:ascii="Times New Roman" w:hAnsi="Times New Roman" w:cs="Times New Roman"/>
          <w:noProof/>
          <w:sz w:val="24"/>
          <w:szCs w:val="24"/>
          <w:lang w:val="pt-BR"/>
        </w:rPr>
        <w:t>S</w:t>
      </w:r>
      <w:r w:rsidRPr="00173AEE">
        <w:rPr>
          <w:rFonts w:ascii="Times New Roman" w:hAnsi="Times New Roman" w:cs="Times New Roman"/>
          <w:noProof/>
          <w:sz w:val="24"/>
          <w:szCs w:val="24"/>
          <w:lang w:val="pt-BR"/>
        </w:rPr>
        <w:t>ubscribers</w:t>
      </w:r>
      <w:r w:rsidR="00E70DE7" w:rsidRPr="00173AEE">
        <w:rPr>
          <w:rFonts w:ascii="Times New Roman" w:hAnsi="Times New Roman" w:cs="Times New Roman"/>
          <w:noProof/>
          <w:sz w:val="24"/>
          <w:szCs w:val="24"/>
          <w:lang w:val="pt-BR"/>
        </w:rPr>
        <w:t>]</w:t>
      </w:r>
      <w:r w:rsidRPr="00173AEE">
        <w:rPr>
          <w:rFonts w:ascii="Times New Roman" w:hAnsi="Times New Roman" w:cs="Times New Roman"/>
          <w:noProof/>
          <w:sz w:val="24"/>
          <w:szCs w:val="24"/>
          <w:lang w:val="pt-BR"/>
        </w:rPr>
        <w:t xml:space="preserve">’, </w:t>
      </w:r>
      <w:r w:rsidRPr="00173AEE">
        <w:rPr>
          <w:rFonts w:ascii="Times New Roman" w:hAnsi="Times New Roman" w:cs="Times New Roman"/>
          <w:i/>
          <w:noProof/>
          <w:sz w:val="24"/>
          <w:szCs w:val="24"/>
          <w:lang w:val="pt-BR"/>
        </w:rPr>
        <w:t>Tecnoblog</w:t>
      </w:r>
      <w:r w:rsidRPr="00173AEE">
        <w:rPr>
          <w:rFonts w:ascii="Times New Roman" w:hAnsi="Times New Roman" w:cs="Times New Roman"/>
          <w:noProof/>
          <w:sz w:val="24"/>
          <w:szCs w:val="24"/>
          <w:lang w:val="pt-BR"/>
        </w:rPr>
        <w:t xml:space="preserve">, December 2014, </w:t>
      </w:r>
      <w:hyperlink r:id="rId13" w:history="1">
        <w:r w:rsidRPr="00173AEE">
          <w:rPr>
            <w:rStyle w:val="Hyperlink"/>
            <w:rFonts w:ascii="Times New Roman" w:hAnsi="Times New Roman" w:cs="Times New Roman"/>
            <w:noProof/>
            <w:color w:val="auto"/>
            <w:sz w:val="24"/>
            <w:szCs w:val="24"/>
            <w:u w:val="none"/>
            <w:lang w:val="pt-BR"/>
          </w:rPr>
          <w:t>https://tecnoblog.net/172153/netflix-bloqueio-acesso-vpn/</w:t>
        </w:r>
      </w:hyperlink>
      <w:bookmarkEnd w:id="12"/>
      <w:r w:rsidR="00803242" w:rsidRPr="00173AEE">
        <w:rPr>
          <w:rStyle w:val="Hyperlink"/>
          <w:rFonts w:ascii="Times New Roman" w:hAnsi="Times New Roman" w:cs="Times New Roman"/>
          <w:noProof/>
          <w:color w:val="auto"/>
          <w:sz w:val="24"/>
          <w:szCs w:val="24"/>
          <w:u w:val="none"/>
          <w:lang w:val="pt-BR"/>
        </w:rPr>
        <w:t>.</w:t>
      </w:r>
    </w:p>
    <w:sectPr w:rsidR="008E65CC" w:rsidRPr="00173AE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FAD5368" w14:textId="77777777" w:rsidR="00E96373" w:rsidRDefault="00E96373" w:rsidP="007B64E8">
      <w:pPr>
        <w:spacing w:after="0" w:line="240" w:lineRule="auto"/>
      </w:pPr>
      <w:r>
        <w:separator/>
      </w:r>
    </w:p>
  </w:endnote>
  <w:endnote w:type="continuationSeparator" w:id="0">
    <w:p w14:paraId="6DC37547" w14:textId="77777777" w:rsidR="00E96373" w:rsidRDefault="00E96373" w:rsidP="007B64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09F" w:csb1="00000000"/>
  </w:font>
  <w:font w:name="宋体">
    <w:charset w:val="50"/>
    <w:family w:val="auto"/>
    <w:pitch w:val="variable"/>
    <w:sig w:usb0="00000001" w:usb1="080E0000" w:usb2="00000010" w:usb3="00000000" w:csb0="00040000" w:csb1="00000000"/>
  </w:font>
  <w:font w:name="Tahoma">
    <w:panose1 w:val="020B0604030504040204"/>
    <w:charset w:val="00"/>
    <w:family w:val="auto"/>
    <w:pitch w:val="variable"/>
    <w:sig w:usb0="E1002AFF" w:usb1="C000605B" w:usb2="00000029" w:usb3="00000000" w:csb0="0001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DB07B33" w14:textId="77777777" w:rsidR="00E96373" w:rsidRDefault="00E96373" w:rsidP="007B64E8">
      <w:pPr>
        <w:spacing w:after="0" w:line="240" w:lineRule="auto"/>
      </w:pPr>
      <w:r>
        <w:separator/>
      </w:r>
    </w:p>
  </w:footnote>
  <w:footnote w:type="continuationSeparator" w:id="0">
    <w:p w14:paraId="3EE79B22" w14:textId="77777777" w:rsidR="00E96373" w:rsidRDefault="00E96373" w:rsidP="007B64E8">
      <w:pPr>
        <w:spacing w:after="0" w:line="240" w:lineRule="auto"/>
      </w:pPr>
      <w:r>
        <w:continuationSeparator/>
      </w:r>
    </w:p>
  </w:footnote>
  <w:footnote w:id="1">
    <w:p w14:paraId="18C1EC2B" w14:textId="19830FE5" w:rsidR="00D6474D" w:rsidRPr="00173AEE" w:rsidRDefault="00D6474D" w:rsidP="00682945">
      <w:pPr>
        <w:pStyle w:val="HTMLPreformatted"/>
        <w:shd w:val="clear" w:color="auto" w:fill="FFFFFF"/>
        <w:rPr>
          <w:rFonts w:ascii="Times New Roman" w:hAnsi="Times New Roman" w:cs="Times New Roman"/>
        </w:rPr>
      </w:pPr>
      <w:r w:rsidRPr="005F059E">
        <w:rPr>
          <w:rStyle w:val="FootnoteReference"/>
          <w:rFonts w:ascii="Times New Roman" w:hAnsi="Times New Roman" w:cs="Times New Roman"/>
        </w:rPr>
        <w:footnoteRef/>
      </w:r>
      <w:r w:rsidRPr="005F059E">
        <w:rPr>
          <w:rFonts w:ascii="Times New Roman" w:hAnsi="Times New Roman" w:cs="Times New Roman"/>
        </w:rPr>
        <w:t xml:space="preserve"> The quotes have been translated from Portuguese to English, edited and </w:t>
      </w:r>
      <w:r w:rsidR="00773236" w:rsidRPr="005F059E">
        <w:rPr>
          <w:rFonts w:ascii="Times New Roman" w:hAnsi="Times New Roman" w:cs="Times New Roman"/>
        </w:rPr>
        <w:t>de-identified</w:t>
      </w:r>
      <w:r w:rsidRPr="005F059E">
        <w:rPr>
          <w:rFonts w:ascii="Times New Roman" w:hAnsi="Times New Roman" w:cs="Times New Roman"/>
        </w:rPr>
        <w:t xml:space="preserve">. Sources: </w:t>
      </w:r>
      <w:r w:rsidRPr="005F059E">
        <w:rPr>
          <w:rFonts w:ascii="Times New Roman" w:hAnsi="Times New Roman" w:cs="Times New Roman"/>
          <w:noProof/>
        </w:rPr>
        <w:t xml:space="preserve">Rafael Silva,‘Netflix </w:t>
      </w:r>
      <w:r w:rsidR="00287000" w:rsidRPr="005F059E">
        <w:rPr>
          <w:rFonts w:ascii="Times New Roman" w:hAnsi="Times New Roman" w:cs="Times New Roman"/>
          <w:noProof/>
        </w:rPr>
        <w:t>B</w:t>
      </w:r>
      <w:r w:rsidRPr="005F059E">
        <w:rPr>
          <w:rFonts w:ascii="Times New Roman" w:hAnsi="Times New Roman" w:cs="Times New Roman"/>
          <w:noProof/>
        </w:rPr>
        <w:t xml:space="preserve">loqueia </w:t>
      </w:r>
      <w:r w:rsidR="00287000" w:rsidRPr="005F059E">
        <w:rPr>
          <w:rFonts w:ascii="Times New Roman" w:hAnsi="Times New Roman" w:cs="Times New Roman"/>
          <w:noProof/>
        </w:rPr>
        <w:t>A</w:t>
      </w:r>
      <w:r w:rsidRPr="005F059E">
        <w:rPr>
          <w:rFonts w:ascii="Times New Roman" w:hAnsi="Times New Roman" w:cs="Times New Roman"/>
          <w:noProof/>
        </w:rPr>
        <w:t xml:space="preserve">cesso de </w:t>
      </w:r>
      <w:r w:rsidR="00287000" w:rsidRPr="005F059E">
        <w:rPr>
          <w:rFonts w:ascii="Times New Roman" w:hAnsi="Times New Roman" w:cs="Times New Roman"/>
          <w:noProof/>
        </w:rPr>
        <w:t>A</w:t>
      </w:r>
      <w:r w:rsidRPr="005F059E">
        <w:rPr>
          <w:rFonts w:ascii="Times New Roman" w:hAnsi="Times New Roman" w:cs="Times New Roman"/>
          <w:noProof/>
        </w:rPr>
        <w:t xml:space="preserve">ssinantes </w:t>
      </w:r>
      <w:r w:rsidR="00287000" w:rsidRPr="005F059E">
        <w:rPr>
          <w:rFonts w:ascii="Times New Roman" w:hAnsi="Times New Roman" w:cs="Times New Roman"/>
          <w:noProof/>
        </w:rPr>
        <w:t>U</w:t>
      </w:r>
      <w:r w:rsidRPr="005F059E">
        <w:rPr>
          <w:rFonts w:ascii="Times New Roman" w:hAnsi="Times New Roman" w:cs="Times New Roman"/>
          <w:noProof/>
        </w:rPr>
        <w:t xml:space="preserve">sando VPNs [Netflix </w:t>
      </w:r>
      <w:r w:rsidR="00287000" w:rsidRPr="005F059E">
        <w:rPr>
          <w:rFonts w:ascii="Times New Roman" w:hAnsi="Times New Roman" w:cs="Times New Roman"/>
          <w:noProof/>
        </w:rPr>
        <w:t>B</w:t>
      </w:r>
      <w:r w:rsidRPr="005F059E">
        <w:rPr>
          <w:rFonts w:ascii="Times New Roman" w:hAnsi="Times New Roman" w:cs="Times New Roman"/>
          <w:noProof/>
        </w:rPr>
        <w:t xml:space="preserve">lock </w:t>
      </w:r>
      <w:r w:rsidR="00287000" w:rsidRPr="005F059E">
        <w:rPr>
          <w:rFonts w:ascii="Times New Roman" w:hAnsi="Times New Roman" w:cs="Times New Roman"/>
          <w:noProof/>
        </w:rPr>
        <w:t>A</w:t>
      </w:r>
      <w:r w:rsidRPr="005F059E">
        <w:rPr>
          <w:rFonts w:ascii="Times New Roman" w:hAnsi="Times New Roman" w:cs="Times New Roman"/>
          <w:noProof/>
        </w:rPr>
        <w:t xml:space="preserve">ccess to VPN </w:t>
      </w:r>
      <w:r w:rsidR="00287000" w:rsidRPr="005F059E">
        <w:rPr>
          <w:rFonts w:ascii="Times New Roman" w:hAnsi="Times New Roman" w:cs="Times New Roman"/>
          <w:noProof/>
        </w:rPr>
        <w:t>S</w:t>
      </w:r>
      <w:r w:rsidRPr="005F059E">
        <w:rPr>
          <w:rFonts w:ascii="Times New Roman" w:hAnsi="Times New Roman" w:cs="Times New Roman"/>
          <w:noProof/>
        </w:rPr>
        <w:t xml:space="preserve">ubscribers]’, </w:t>
      </w:r>
      <w:r w:rsidRPr="005F059E">
        <w:rPr>
          <w:rFonts w:ascii="Times New Roman" w:hAnsi="Times New Roman" w:cs="Times New Roman"/>
          <w:i/>
          <w:noProof/>
        </w:rPr>
        <w:t>Tecnoblog</w:t>
      </w:r>
      <w:r w:rsidRPr="005F059E">
        <w:rPr>
          <w:rFonts w:ascii="Times New Roman" w:hAnsi="Times New Roman" w:cs="Times New Roman"/>
          <w:noProof/>
        </w:rPr>
        <w:t xml:space="preserve">, December 2014, </w:t>
      </w:r>
      <w:hyperlink r:id="rId1" w:history="1">
        <w:r w:rsidRPr="00173AEE">
          <w:rPr>
            <w:rStyle w:val="Hyperlink"/>
            <w:rFonts w:ascii="Times New Roman" w:hAnsi="Times New Roman" w:cs="Times New Roman"/>
            <w:noProof/>
            <w:color w:val="auto"/>
            <w:u w:val="none"/>
          </w:rPr>
          <w:t>https://tecnoblog.net/172153/netflix-bloqueio-acesso-vpn/</w:t>
        </w:r>
      </w:hyperlink>
      <w:r w:rsidRPr="00173AEE">
        <w:rPr>
          <w:rFonts w:ascii="Times New Roman" w:hAnsi="Times New Roman" w:cs="Times New Roman"/>
          <w:noProof/>
        </w:rPr>
        <w:t xml:space="preserve"> and </w:t>
      </w:r>
      <w:r w:rsidRPr="00173AEE">
        <w:rPr>
          <w:rFonts w:ascii="Times New Roman" w:hAnsi="Times New Roman" w:cs="Times New Roman"/>
        </w:rPr>
        <w:t>Gabriel Garcia,  ‘</w:t>
      </w:r>
      <w:r w:rsidRPr="00173AEE">
        <w:rPr>
          <w:rFonts w:ascii="Times New Roman" w:hAnsi="Times New Roman" w:cs="Times New Roman"/>
          <w:bCs/>
        </w:rPr>
        <w:t xml:space="preserve">Netflix </w:t>
      </w:r>
      <w:r w:rsidR="00287000" w:rsidRPr="00173AEE">
        <w:rPr>
          <w:rFonts w:ascii="Times New Roman" w:hAnsi="Times New Roman" w:cs="Times New Roman"/>
          <w:bCs/>
        </w:rPr>
        <w:t>B</w:t>
      </w:r>
      <w:r w:rsidRPr="00173AEE">
        <w:rPr>
          <w:rFonts w:ascii="Times New Roman" w:hAnsi="Times New Roman" w:cs="Times New Roman"/>
          <w:bCs/>
        </w:rPr>
        <w:t xml:space="preserve">loqueia </w:t>
      </w:r>
      <w:r w:rsidR="00287000" w:rsidRPr="00173AEE">
        <w:rPr>
          <w:rFonts w:ascii="Times New Roman" w:hAnsi="Times New Roman" w:cs="Times New Roman"/>
          <w:bCs/>
        </w:rPr>
        <w:t>U</w:t>
      </w:r>
      <w:r w:rsidRPr="00173AEE">
        <w:rPr>
          <w:rFonts w:ascii="Times New Roman" w:hAnsi="Times New Roman" w:cs="Times New Roman"/>
          <w:bCs/>
        </w:rPr>
        <w:t xml:space="preserve">suários que </w:t>
      </w:r>
      <w:r w:rsidR="0047024E" w:rsidRPr="00173AEE">
        <w:rPr>
          <w:rFonts w:ascii="Times New Roman" w:hAnsi="Times New Roman" w:cs="Times New Roman"/>
          <w:bCs/>
        </w:rPr>
        <w:t>B</w:t>
      </w:r>
      <w:r w:rsidRPr="00173AEE">
        <w:rPr>
          <w:rFonts w:ascii="Times New Roman" w:hAnsi="Times New Roman" w:cs="Times New Roman"/>
          <w:bCs/>
        </w:rPr>
        <w:t xml:space="preserve">urlam </w:t>
      </w:r>
      <w:r w:rsidR="0047024E" w:rsidRPr="00173AEE">
        <w:rPr>
          <w:rFonts w:ascii="Times New Roman" w:hAnsi="Times New Roman" w:cs="Times New Roman"/>
          <w:bCs/>
        </w:rPr>
        <w:t>R</w:t>
      </w:r>
      <w:r w:rsidRPr="00173AEE">
        <w:rPr>
          <w:rFonts w:ascii="Times New Roman" w:hAnsi="Times New Roman" w:cs="Times New Roman"/>
          <w:bCs/>
        </w:rPr>
        <w:t xml:space="preserve">estrição </w:t>
      </w:r>
      <w:r w:rsidR="0047024E" w:rsidRPr="00173AEE">
        <w:rPr>
          <w:rFonts w:ascii="Times New Roman" w:hAnsi="Times New Roman" w:cs="Times New Roman"/>
          <w:bCs/>
        </w:rPr>
        <w:t>G</w:t>
      </w:r>
      <w:r w:rsidRPr="00173AEE">
        <w:rPr>
          <w:rFonts w:ascii="Times New Roman" w:hAnsi="Times New Roman" w:cs="Times New Roman"/>
          <w:bCs/>
        </w:rPr>
        <w:t>eográfica [</w:t>
      </w:r>
      <w:r w:rsidRPr="00173AEE">
        <w:rPr>
          <w:rFonts w:ascii="Times New Roman" w:hAnsi="Times New Roman" w:cs="Times New Roman"/>
          <w:lang w:eastAsia="en-AU"/>
        </w:rPr>
        <w:t xml:space="preserve">Netflix </w:t>
      </w:r>
      <w:r w:rsidR="0047024E" w:rsidRPr="00173AEE">
        <w:rPr>
          <w:rFonts w:ascii="Times New Roman" w:hAnsi="Times New Roman" w:cs="Times New Roman"/>
          <w:lang w:eastAsia="en-AU"/>
        </w:rPr>
        <w:t>B</w:t>
      </w:r>
      <w:r w:rsidRPr="00173AEE">
        <w:rPr>
          <w:rFonts w:ascii="Times New Roman" w:hAnsi="Times New Roman" w:cs="Times New Roman"/>
          <w:lang w:eastAsia="en-AU"/>
        </w:rPr>
        <w:t xml:space="preserve">lock </w:t>
      </w:r>
      <w:r w:rsidR="0047024E" w:rsidRPr="00173AEE">
        <w:rPr>
          <w:rFonts w:ascii="Times New Roman" w:hAnsi="Times New Roman" w:cs="Times New Roman"/>
          <w:lang w:eastAsia="en-AU"/>
        </w:rPr>
        <w:t>U</w:t>
      </w:r>
      <w:r w:rsidRPr="00173AEE">
        <w:rPr>
          <w:rFonts w:ascii="Times New Roman" w:hAnsi="Times New Roman" w:cs="Times New Roman"/>
          <w:lang w:eastAsia="en-AU"/>
        </w:rPr>
        <w:t xml:space="preserve">sers </w:t>
      </w:r>
      <w:r w:rsidR="0047024E" w:rsidRPr="00173AEE">
        <w:rPr>
          <w:rFonts w:ascii="Times New Roman" w:hAnsi="Times New Roman" w:cs="Times New Roman"/>
          <w:lang w:eastAsia="en-AU"/>
        </w:rPr>
        <w:t>W</w:t>
      </w:r>
      <w:r w:rsidRPr="00173AEE">
        <w:rPr>
          <w:rFonts w:ascii="Times New Roman" w:hAnsi="Times New Roman" w:cs="Times New Roman"/>
          <w:lang w:eastAsia="en-AU"/>
        </w:rPr>
        <w:t xml:space="preserve">ho </w:t>
      </w:r>
      <w:r w:rsidR="00803242" w:rsidRPr="00173AEE">
        <w:rPr>
          <w:rFonts w:ascii="Times New Roman" w:hAnsi="Times New Roman" w:cs="Times New Roman"/>
          <w:lang w:eastAsia="en-AU"/>
        </w:rPr>
        <w:t>C</w:t>
      </w:r>
      <w:r w:rsidRPr="00173AEE">
        <w:rPr>
          <w:rFonts w:ascii="Times New Roman" w:hAnsi="Times New Roman" w:cs="Times New Roman"/>
          <w:lang w:eastAsia="en-AU"/>
        </w:rPr>
        <w:t xml:space="preserve">ircumvent </w:t>
      </w:r>
      <w:r w:rsidR="00803242" w:rsidRPr="00173AEE">
        <w:rPr>
          <w:rFonts w:ascii="Times New Roman" w:hAnsi="Times New Roman" w:cs="Times New Roman"/>
          <w:lang w:eastAsia="en-AU"/>
        </w:rPr>
        <w:t>G</w:t>
      </w:r>
      <w:r w:rsidRPr="00173AEE">
        <w:rPr>
          <w:rFonts w:ascii="Times New Roman" w:hAnsi="Times New Roman" w:cs="Times New Roman"/>
          <w:lang w:eastAsia="en-AU"/>
        </w:rPr>
        <w:t xml:space="preserve">eographic </w:t>
      </w:r>
      <w:r w:rsidR="00803242" w:rsidRPr="00173AEE">
        <w:rPr>
          <w:rFonts w:ascii="Times New Roman" w:hAnsi="Times New Roman" w:cs="Times New Roman"/>
          <w:lang w:eastAsia="en-AU"/>
        </w:rPr>
        <w:t>R</w:t>
      </w:r>
      <w:r w:rsidRPr="00173AEE">
        <w:rPr>
          <w:rFonts w:ascii="Times New Roman" w:hAnsi="Times New Roman" w:cs="Times New Roman"/>
          <w:lang w:eastAsia="en-AU"/>
        </w:rPr>
        <w:t xml:space="preserve">estriction]’, </w:t>
      </w:r>
      <w:r w:rsidRPr="00173AEE">
        <w:rPr>
          <w:rFonts w:ascii="Times New Roman" w:hAnsi="Times New Roman" w:cs="Times New Roman"/>
          <w:i/>
          <w:lang w:eastAsia="en-AU"/>
        </w:rPr>
        <w:t>Abril</w:t>
      </w:r>
      <w:r w:rsidRPr="00173AEE">
        <w:rPr>
          <w:rFonts w:ascii="Times New Roman" w:hAnsi="Times New Roman" w:cs="Times New Roman"/>
          <w:lang w:eastAsia="en-AU"/>
        </w:rPr>
        <w:t xml:space="preserve">, 4 January 2015, </w:t>
      </w:r>
      <w:r w:rsidRPr="00173AEE">
        <w:rPr>
          <w:rFonts w:ascii="Times New Roman" w:hAnsi="Times New Roman" w:cs="Times New Roman"/>
        </w:rPr>
        <w:t>http://info.abril.com.br/noticias/internet/2015/01/netflix-bloqueia-usuarios-que-burlam-restricao-geografica.shtml</w:t>
      </w:r>
      <w:r w:rsidRPr="005F059E">
        <w:rPr>
          <w:rFonts w:ascii="Times New Roman" w:hAnsi="Times New Roman" w:cs="Times New Roman"/>
          <w:lang w:eastAsia="en-AU"/>
        </w:rPr>
        <w:t>.</w:t>
      </w:r>
    </w:p>
  </w:footnote>
  <w:footnote w:id="2">
    <w:p w14:paraId="0BC59C10" w14:textId="5BB4939A" w:rsidR="005F67B3" w:rsidRPr="00173AEE" w:rsidRDefault="005F67B3">
      <w:pPr>
        <w:pStyle w:val="FootnoteText"/>
      </w:pPr>
      <w:r w:rsidRPr="00173AEE">
        <w:rPr>
          <w:rStyle w:val="FootnoteReference"/>
        </w:rPr>
        <w:footnoteRef/>
      </w:r>
      <w:r w:rsidRPr="00173AEE">
        <w:t xml:space="preserve"> </w:t>
      </w:r>
      <w:r w:rsidR="005F059E" w:rsidRPr="00173AEE">
        <w:t xml:space="preserve">Data source: </w:t>
      </w:r>
      <w:r w:rsidRPr="00173AEE">
        <w:t>Alexa, www.alexa.com</w:t>
      </w:r>
      <w:r w:rsidR="00803242" w:rsidRPr="00173AEE">
        <w:t>.</w:t>
      </w:r>
    </w:p>
  </w:footnote>
  <w:footnote w:id="3">
    <w:p w14:paraId="628DDBB3" w14:textId="744204F5" w:rsidR="00D6474D" w:rsidRPr="005F059E" w:rsidRDefault="00D6474D">
      <w:pPr>
        <w:pStyle w:val="FootnoteText"/>
      </w:pPr>
      <w:r w:rsidRPr="00173AEE">
        <w:rPr>
          <w:rStyle w:val="FootnoteReference"/>
        </w:rPr>
        <w:footnoteRef/>
      </w:r>
      <w:r w:rsidRPr="00173AEE">
        <w:t xml:space="preserve"> </w:t>
      </w:r>
      <w:r w:rsidRPr="00173AEE">
        <w:rPr>
          <w:noProof/>
        </w:rPr>
        <w:t>Jason Mander, ‘</w:t>
      </w:r>
      <w:r w:rsidRPr="00173AEE">
        <w:rPr>
          <w:rStyle w:val="hscoswrapper"/>
        </w:rPr>
        <w:t xml:space="preserve">GWI Infographic: VPN Users’, </w:t>
      </w:r>
      <w:r w:rsidRPr="00173AEE">
        <w:rPr>
          <w:rStyle w:val="hscoswrapper"/>
          <w:i/>
        </w:rPr>
        <w:t>Global Web Index</w:t>
      </w:r>
      <w:r w:rsidRPr="00173AEE">
        <w:rPr>
          <w:rStyle w:val="hscoswrapper"/>
        </w:rPr>
        <w:t>, 24 October 2014,</w:t>
      </w:r>
      <w:r w:rsidRPr="00173AEE">
        <w:rPr>
          <w:noProof/>
        </w:rPr>
        <w:t xml:space="preserve"> </w:t>
      </w:r>
      <w:r w:rsidRPr="00173AEE">
        <w:t>http://www.globalwebindex.net/blog/vpn-infographic</w:t>
      </w:r>
      <w:r w:rsidRPr="005F059E">
        <w:rPr>
          <w:rStyle w:val="Hyperlink"/>
          <w:color w:val="auto"/>
          <w:u w:val="none"/>
        </w:rPr>
        <w:t>.</w:t>
      </w:r>
    </w:p>
  </w:footnote>
  <w:footnote w:id="4">
    <w:p w14:paraId="004F9D48" w14:textId="22359899" w:rsidR="005F059E" w:rsidRPr="00173AEE" w:rsidRDefault="00D6474D" w:rsidP="005F059E">
      <w:pPr>
        <w:spacing w:after="0" w:line="240" w:lineRule="auto"/>
        <w:rPr>
          <w:rFonts w:ascii="Times New Roman" w:hAnsi="Times New Roman" w:cs="Times New Roman"/>
          <w:noProof/>
          <w:sz w:val="20"/>
          <w:szCs w:val="24"/>
          <w:lang w:val="pt-BR"/>
        </w:rPr>
      </w:pPr>
      <w:r w:rsidRPr="005F059E">
        <w:rPr>
          <w:rStyle w:val="FootnoteReference"/>
          <w:rFonts w:ascii="Times New Roman" w:hAnsi="Times New Roman" w:cs="Times New Roman"/>
          <w:sz w:val="20"/>
          <w:szCs w:val="20"/>
        </w:rPr>
        <w:footnoteRef/>
      </w:r>
      <w:r w:rsidRPr="005F059E">
        <w:rPr>
          <w:rFonts w:ascii="Times New Roman" w:hAnsi="Times New Roman" w:cs="Times New Roman"/>
          <w:sz w:val="20"/>
          <w:szCs w:val="20"/>
        </w:rPr>
        <w:t xml:space="preserve"> </w:t>
      </w:r>
      <w:r w:rsidR="005F059E" w:rsidRPr="005F059E">
        <w:rPr>
          <w:rFonts w:ascii="Times New Roman" w:hAnsi="Times New Roman" w:cs="Times New Roman"/>
          <w:noProof/>
          <w:sz w:val="20"/>
          <w:szCs w:val="24"/>
          <w:lang w:val="pt-BR"/>
        </w:rPr>
        <w:t>IPEA</w:t>
      </w:r>
      <w:r w:rsidR="005F059E">
        <w:rPr>
          <w:rFonts w:ascii="Times New Roman" w:hAnsi="Times New Roman" w:cs="Times New Roman"/>
          <w:noProof/>
          <w:sz w:val="20"/>
          <w:szCs w:val="24"/>
          <w:lang w:val="pt-BR"/>
        </w:rPr>
        <w:t>,</w:t>
      </w:r>
      <w:r w:rsidR="005F059E" w:rsidRPr="00173AEE">
        <w:rPr>
          <w:rFonts w:ascii="Times New Roman" w:hAnsi="Times New Roman" w:cs="Times New Roman"/>
          <w:noProof/>
          <w:sz w:val="20"/>
          <w:szCs w:val="24"/>
          <w:lang w:val="pt-BR"/>
        </w:rPr>
        <w:t xml:space="preserve"> ‘Download de Músicas e Filmes no Brasil: Um Perfil dos Piratas Online [Music and Movies Download in Brazil: The Online Pirates Profile]’, </w:t>
      </w:r>
      <w:r w:rsidR="005F059E" w:rsidRPr="00173AEE">
        <w:rPr>
          <w:rFonts w:ascii="Times New Roman" w:hAnsi="Times New Roman" w:cs="Times New Roman"/>
          <w:i/>
          <w:noProof/>
          <w:sz w:val="20"/>
          <w:szCs w:val="24"/>
          <w:lang w:val="pt-BR"/>
        </w:rPr>
        <w:t>Communicados do IPEA</w:t>
      </w:r>
      <w:r w:rsidR="005F059E" w:rsidRPr="00173AEE">
        <w:rPr>
          <w:rFonts w:ascii="Times New Roman" w:hAnsi="Times New Roman" w:cs="Times New Roman"/>
          <w:noProof/>
          <w:sz w:val="20"/>
          <w:szCs w:val="24"/>
          <w:lang w:val="pt-BR"/>
        </w:rPr>
        <w:t xml:space="preserve"> 147, Rio de Janeiro, RJ: </w:t>
      </w:r>
      <w:r w:rsidR="005F059E" w:rsidRPr="00173AEE">
        <w:rPr>
          <w:rFonts w:ascii="Times New Roman" w:hAnsi="Times New Roman" w:cs="Times New Roman"/>
          <w:sz w:val="20"/>
          <w:szCs w:val="24"/>
          <w:shd w:val="clear" w:color="auto" w:fill="FFFFFF"/>
          <w:lang w:val="pt-BR"/>
        </w:rPr>
        <w:t>Institute of Applied Economic Research,</w:t>
      </w:r>
      <w:r w:rsidR="005F059E" w:rsidRPr="00173AEE">
        <w:rPr>
          <w:rFonts w:ascii="Times New Roman" w:hAnsi="Times New Roman" w:cs="Times New Roman"/>
          <w:noProof/>
          <w:sz w:val="20"/>
          <w:szCs w:val="24"/>
          <w:lang w:val="pt-BR"/>
        </w:rPr>
        <w:t xml:space="preserve"> http://desafios2.ipea.gov.br/portal/images/stories/PDFs/comunicado/120510_comunicadoipea0147.pdf.</w:t>
      </w:r>
    </w:p>
    <w:p w14:paraId="77325710" w14:textId="03CF5211" w:rsidR="00D6474D" w:rsidRPr="00173AEE" w:rsidRDefault="00D6474D" w:rsidP="00A87F90">
      <w:pPr>
        <w:spacing w:after="0" w:line="240" w:lineRule="auto"/>
        <w:rPr>
          <w:rFonts w:ascii="Times New Roman" w:hAnsi="Times New Roman"/>
          <w:sz w:val="20"/>
          <w:szCs w:val="20"/>
        </w:rPr>
      </w:pPr>
    </w:p>
  </w:footnote>
  <w:footnote w:id="5">
    <w:p w14:paraId="6142F660" w14:textId="6E91BAE1" w:rsidR="00D6474D" w:rsidRPr="00173AEE" w:rsidRDefault="00D6474D" w:rsidP="00803242">
      <w:pPr>
        <w:spacing w:after="0" w:line="240" w:lineRule="auto"/>
        <w:rPr>
          <w:rFonts w:ascii="Times New Roman" w:hAnsi="Times New Roman"/>
          <w:sz w:val="20"/>
        </w:rPr>
      </w:pPr>
      <w:r w:rsidRPr="00173AEE">
        <w:rPr>
          <w:rStyle w:val="FootnoteReference"/>
          <w:rFonts w:ascii="Times New Roman" w:hAnsi="Times New Roman"/>
          <w:sz w:val="20"/>
        </w:rPr>
        <w:footnoteRef/>
      </w:r>
      <w:r w:rsidRPr="00173AEE">
        <w:rPr>
          <w:rFonts w:ascii="Times New Roman" w:hAnsi="Times New Roman"/>
          <w:sz w:val="20"/>
        </w:rPr>
        <w:t xml:space="preserve"> </w:t>
      </w:r>
      <w:r w:rsidR="00155A91" w:rsidRPr="005F059E">
        <w:rPr>
          <w:rFonts w:ascii="Times New Roman" w:hAnsi="Times New Roman" w:cs="Times New Roman"/>
          <w:noProof/>
          <w:sz w:val="20"/>
          <w:szCs w:val="20"/>
        </w:rPr>
        <w:t xml:space="preserve">Jim O'Neill, </w:t>
      </w:r>
      <w:r w:rsidR="00155A91" w:rsidRPr="005F059E">
        <w:rPr>
          <w:rFonts w:ascii="Times New Roman" w:hAnsi="Times New Roman" w:cs="Times New Roman"/>
          <w:i/>
          <w:noProof/>
          <w:sz w:val="20"/>
          <w:szCs w:val="20"/>
        </w:rPr>
        <w:t>The Growth Map: Economic Opportunity in the BRICs and Beyond</w:t>
      </w:r>
      <w:r w:rsidR="00155A91" w:rsidRPr="005F059E">
        <w:rPr>
          <w:rFonts w:ascii="Times New Roman" w:hAnsi="Times New Roman" w:cs="Times New Roman"/>
          <w:noProof/>
          <w:sz w:val="20"/>
          <w:szCs w:val="20"/>
        </w:rPr>
        <w:t>, New York: Portfolio/Penguin, 2011.</w:t>
      </w:r>
    </w:p>
  </w:footnote>
  <w:footnote w:id="6">
    <w:p w14:paraId="56207069" w14:textId="5D87A877" w:rsidR="00D6474D" w:rsidRPr="005F059E" w:rsidRDefault="00D6474D" w:rsidP="002A0627">
      <w:pPr>
        <w:spacing w:after="0" w:line="240" w:lineRule="auto"/>
        <w:rPr>
          <w:rFonts w:ascii="Times New Roman" w:hAnsi="Times New Roman" w:cs="Times New Roman"/>
          <w:sz w:val="20"/>
          <w:szCs w:val="20"/>
        </w:rPr>
      </w:pPr>
      <w:r w:rsidRPr="005F059E">
        <w:rPr>
          <w:rStyle w:val="FootnoteReference"/>
          <w:rFonts w:ascii="Times New Roman" w:hAnsi="Times New Roman" w:cs="Times New Roman"/>
          <w:sz w:val="20"/>
          <w:szCs w:val="20"/>
        </w:rPr>
        <w:footnoteRef/>
      </w:r>
      <w:r w:rsidRPr="005F059E">
        <w:rPr>
          <w:rFonts w:ascii="Times New Roman" w:hAnsi="Times New Roman" w:cs="Times New Roman"/>
          <w:sz w:val="20"/>
          <w:szCs w:val="20"/>
        </w:rPr>
        <w:t xml:space="preserve"> </w:t>
      </w:r>
      <w:r w:rsidR="00952D82" w:rsidRPr="005F059E">
        <w:rPr>
          <w:rFonts w:ascii="Times New Roman" w:hAnsi="Times New Roman" w:cs="Times New Roman"/>
          <w:sz w:val="20"/>
          <w:szCs w:val="20"/>
        </w:rPr>
        <w:t xml:space="preserve">Marcia Rejane </w:t>
      </w:r>
      <w:r w:rsidRPr="005F059E">
        <w:rPr>
          <w:rFonts w:ascii="Times New Roman" w:hAnsi="Times New Roman" w:cs="Times New Roman"/>
          <w:noProof/>
          <w:sz w:val="20"/>
          <w:szCs w:val="20"/>
        </w:rPr>
        <w:t>Messa</w:t>
      </w:r>
      <w:r w:rsidR="00952D82" w:rsidRPr="005F059E">
        <w:rPr>
          <w:rFonts w:ascii="Times New Roman" w:hAnsi="Times New Roman" w:cs="Times New Roman"/>
          <w:noProof/>
          <w:sz w:val="20"/>
          <w:szCs w:val="20"/>
        </w:rPr>
        <w:t>, ‘</w:t>
      </w:r>
      <w:r w:rsidRPr="00173AEE">
        <w:rPr>
          <w:rFonts w:ascii="Times New Roman" w:hAnsi="Times New Roman" w:cs="Times New Roman"/>
          <w:noProof/>
          <w:sz w:val="20"/>
          <w:szCs w:val="20"/>
        </w:rPr>
        <w:t xml:space="preserve">A </w:t>
      </w:r>
      <w:r w:rsidR="0047024E" w:rsidRPr="00173AEE">
        <w:rPr>
          <w:rFonts w:ascii="Times New Roman" w:hAnsi="Times New Roman" w:cs="Times New Roman"/>
          <w:noProof/>
          <w:sz w:val="20"/>
          <w:szCs w:val="20"/>
        </w:rPr>
        <w:t>C</w:t>
      </w:r>
      <w:r w:rsidRPr="00173AEE">
        <w:rPr>
          <w:rFonts w:ascii="Times New Roman" w:hAnsi="Times New Roman" w:cs="Times New Roman"/>
          <w:noProof/>
          <w:sz w:val="20"/>
          <w:szCs w:val="20"/>
        </w:rPr>
        <w:t xml:space="preserve">ultura </w:t>
      </w:r>
      <w:r w:rsidR="0047024E" w:rsidRPr="00173AEE">
        <w:rPr>
          <w:rFonts w:ascii="Times New Roman" w:hAnsi="Times New Roman" w:cs="Times New Roman"/>
          <w:noProof/>
          <w:sz w:val="20"/>
          <w:szCs w:val="20"/>
        </w:rPr>
        <w:t>D</w:t>
      </w:r>
      <w:r w:rsidRPr="00173AEE">
        <w:rPr>
          <w:rFonts w:ascii="Times New Roman" w:hAnsi="Times New Roman" w:cs="Times New Roman"/>
          <w:noProof/>
          <w:sz w:val="20"/>
          <w:szCs w:val="20"/>
        </w:rPr>
        <w:t xml:space="preserve">esconectada: </w:t>
      </w:r>
      <w:r w:rsidR="0047024E" w:rsidRPr="00173AEE">
        <w:rPr>
          <w:rFonts w:ascii="Times New Roman" w:hAnsi="Times New Roman" w:cs="Times New Roman"/>
          <w:noProof/>
          <w:sz w:val="20"/>
          <w:szCs w:val="20"/>
        </w:rPr>
        <w:t>S</w:t>
      </w:r>
      <w:r w:rsidRPr="00173AEE">
        <w:rPr>
          <w:rFonts w:ascii="Times New Roman" w:hAnsi="Times New Roman" w:cs="Times New Roman"/>
          <w:noProof/>
          <w:sz w:val="20"/>
          <w:szCs w:val="20"/>
        </w:rPr>
        <w:t xml:space="preserve">itcoms e </w:t>
      </w:r>
      <w:r w:rsidR="0047024E" w:rsidRPr="00173AEE">
        <w:rPr>
          <w:rFonts w:ascii="Times New Roman" w:hAnsi="Times New Roman" w:cs="Times New Roman"/>
          <w:noProof/>
          <w:sz w:val="20"/>
          <w:szCs w:val="20"/>
        </w:rPr>
        <w:t>S</w:t>
      </w:r>
      <w:r w:rsidRPr="00173AEE">
        <w:rPr>
          <w:rFonts w:ascii="Times New Roman" w:hAnsi="Times New Roman" w:cs="Times New Roman"/>
          <w:noProof/>
          <w:sz w:val="20"/>
          <w:szCs w:val="20"/>
        </w:rPr>
        <w:t xml:space="preserve">éries </w:t>
      </w:r>
      <w:r w:rsidR="0047024E" w:rsidRPr="00173AEE">
        <w:rPr>
          <w:rFonts w:ascii="Times New Roman" w:hAnsi="Times New Roman" w:cs="Times New Roman"/>
          <w:noProof/>
          <w:sz w:val="20"/>
          <w:szCs w:val="20"/>
        </w:rPr>
        <w:t>N</w:t>
      </w:r>
      <w:r w:rsidRPr="00173AEE">
        <w:rPr>
          <w:rFonts w:ascii="Times New Roman" w:hAnsi="Times New Roman" w:cs="Times New Roman"/>
          <w:noProof/>
          <w:sz w:val="20"/>
          <w:szCs w:val="20"/>
        </w:rPr>
        <w:t xml:space="preserve">orteamericanas no </w:t>
      </w:r>
      <w:r w:rsidR="0047024E" w:rsidRPr="00173AEE">
        <w:rPr>
          <w:rFonts w:ascii="Times New Roman" w:hAnsi="Times New Roman" w:cs="Times New Roman"/>
          <w:noProof/>
          <w:sz w:val="20"/>
          <w:szCs w:val="20"/>
        </w:rPr>
        <w:t>C</w:t>
      </w:r>
      <w:r w:rsidRPr="00173AEE">
        <w:rPr>
          <w:rFonts w:ascii="Times New Roman" w:hAnsi="Times New Roman" w:cs="Times New Roman"/>
          <w:noProof/>
          <w:sz w:val="20"/>
          <w:szCs w:val="20"/>
        </w:rPr>
        <w:t xml:space="preserve">ontexto </w:t>
      </w:r>
      <w:r w:rsidR="00803242" w:rsidRPr="00173AEE">
        <w:rPr>
          <w:rFonts w:ascii="Times New Roman" w:hAnsi="Times New Roman" w:cs="Times New Roman"/>
          <w:noProof/>
          <w:sz w:val="20"/>
          <w:szCs w:val="20"/>
        </w:rPr>
        <w:t>B</w:t>
      </w:r>
      <w:r w:rsidRPr="00173AEE">
        <w:rPr>
          <w:rFonts w:ascii="Times New Roman" w:hAnsi="Times New Roman" w:cs="Times New Roman"/>
          <w:noProof/>
          <w:sz w:val="20"/>
          <w:szCs w:val="20"/>
        </w:rPr>
        <w:t xml:space="preserve">rasileiro [The </w:t>
      </w:r>
      <w:r w:rsidR="0047024E" w:rsidRPr="00173AEE">
        <w:rPr>
          <w:rFonts w:ascii="Times New Roman" w:hAnsi="Times New Roman" w:cs="Times New Roman"/>
          <w:noProof/>
          <w:sz w:val="20"/>
          <w:szCs w:val="20"/>
        </w:rPr>
        <w:t>D</w:t>
      </w:r>
      <w:r w:rsidRPr="00173AEE">
        <w:rPr>
          <w:rFonts w:ascii="Times New Roman" w:hAnsi="Times New Roman" w:cs="Times New Roman"/>
          <w:noProof/>
          <w:sz w:val="20"/>
          <w:szCs w:val="20"/>
        </w:rPr>
        <w:t xml:space="preserve">isconnected </w:t>
      </w:r>
      <w:r w:rsidR="0047024E" w:rsidRPr="00173AEE">
        <w:rPr>
          <w:rFonts w:ascii="Times New Roman" w:hAnsi="Times New Roman" w:cs="Times New Roman"/>
          <w:noProof/>
          <w:sz w:val="20"/>
          <w:szCs w:val="20"/>
        </w:rPr>
        <w:t>C</w:t>
      </w:r>
      <w:r w:rsidRPr="00173AEE">
        <w:rPr>
          <w:rFonts w:ascii="Times New Roman" w:hAnsi="Times New Roman" w:cs="Times New Roman"/>
          <w:noProof/>
          <w:sz w:val="20"/>
          <w:szCs w:val="20"/>
        </w:rPr>
        <w:t>ulture:</w:t>
      </w:r>
      <w:r w:rsidR="0047024E" w:rsidRPr="00173AEE">
        <w:rPr>
          <w:rFonts w:ascii="Times New Roman" w:hAnsi="Times New Roman" w:cs="Times New Roman"/>
          <w:noProof/>
          <w:sz w:val="20"/>
          <w:szCs w:val="20"/>
        </w:rPr>
        <w:t xml:space="preserve"> S</w:t>
      </w:r>
      <w:r w:rsidRPr="00173AEE">
        <w:rPr>
          <w:rFonts w:ascii="Times New Roman" w:hAnsi="Times New Roman" w:cs="Times New Roman"/>
          <w:noProof/>
          <w:sz w:val="20"/>
          <w:szCs w:val="20"/>
        </w:rPr>
        <w:t xml:space="preserve">itcoms and </w:t>
      </w:r>
      <w:r w:rsidR="0047024E" w:rsidRPr="00173AEE">
        <w:rPr>
          <w:rFonts w:ascii="Times New Roman" w:hAnsi="Times New Roman" w:cs="Times New Roman"/>
          <w:noProof/>
          <w:sz w:val="20"/>
          <w:szCs w:val="20"/>
        </w:rPr>
        <w:t>N</w:t>
      </w:r>
      <w:r w:rsidRPr="00173AEE">
        <w:rPr>
          <w:rFonts w:ascii="Times New Roman" w:hAnsi="Times New Roman" w:cs="Times New Roman"/>
          <w:noProof/>
          <w:sz w:val="20"/>
          <w:szCs w:val="20"/>
        </w:rPr>
        <w:t xml:space="preserve">orth </w:t>
      </w:r>
      <w:r w:rsidR="0047024E" w:rsidRPr="00173AEE">
        <w:rPr>
          <w:rFonts w:ascii="Times New Roman" w:hAnsi="Times New Roman" w:cs="Times New Roman"/>
          <w:noProof/>
          <w:sz w:val="20"/>
          <w:szCs w:val="20"/>
        </w:rPr>
        <w:t>A</w:t>
      </w:r>
      <w:r w:rsidRPr="00173AEE">
        <w:rPr>
          <w:rFonts w:ascii="Times New Roman" w:hAnsi="Times New Roman" w:cs="Times New Roman"/>
          <w:noProof/>
          <w:sz w:val="20"/>
          <w:szCs w:val="20"/>
        </w:rPr>
        <w:t xml:space="preserve">merican </w:t>
      </w:r>
      <w:r w:rsidR="0047024E" w:rsidRPr="00173AEE">
        <w:rPr>
          <w:rFonts w:ascii="Times New Roman" w:hAnsi="Times New Roman" w:cs="Times New Roman"/>
          <w:noProof/>
          <w:sz w:val="20"/>
          <w:szCs w:val="20"/>
        </w:rPr>
        <w:t>S</w:t>
      </w:r>
      <w:r w:rsidRPr="00173AEE">
        <w:rPr>
          <w:rFonts w:ascii="Times New Roman" w:hAnsi="Times New Roman" w:cs="Times New Roman"/>
          <w:noProof/>
          <w:sz w:val="20"/>
          <w:szCs w:val="20"/>
        </w:rPr>
        <w:t xml:space="preserve">eries in the Brazilian </w:t>
      </w:r>
      <w:r w:rsidR="0047024E" w:rsidRPr="00173AEE">
        <w:rPr>
          <w:rFonts w:ascii="Times New Roman" w:hAnsi="Times New Roman" w:cs="Times New Roman"/>
          <w:noProof/>
          <w:sz w:val="20"/>
          <w:szCs w:val="20"/>
        </w:rPr>
        <w:t>C</w:t>
      </w:r>
      <w:r w:rsidRPr="00173AEE">
        <w:rPr>
          <w:rFonts w:ascii="Times New Roman" w:hAnsi="Times New Roman" w:cs="Times New Roman"/>
          <w:noProof/>
          <w:sz w:val="20"/>
          <w:szCs w:val="20"/>
        </w:rPr>
        <w:t>ontext]</w:t>
      </w:r>
      <w:r w:rsidR="00952D82" w:rsidRPr="00173AEE">
        <w:rPr>
          <w:rFonts w:ascii="Times New Roman" w:hAnsi="Times New Roman" w:cs="Times New Roman"/>
          <w:noProof/>
          <w:sz w:val="20"/>
          <w:szCs w:val="20"/>
        </w:rPr>
        <w:t>’,</w:t>
      </w:r>
      <w:r w:rsidRPr="00173AEE">
        <w:rPr>
          <w:rFonts w:ascii="Times New Roman" w:hAnsi="Times New Roman" w:cs="Times New Roman"/>
          <w:noProof/>
          <w:sz w:val="20"/>
          <w:szCs w:val="20"/>
        </w:rPr>
        <w:t xml:space="preserve"> </w:t>
      </w:r>
      <w:r w:rsidRPr="00173AEE">
        <w:rPr>
          <w:rFonts w:ascii="Times New Roman" w:hAnsi="Times New Roman" w:cs="Times New Roman"/>
          <w:i/>
          <w:noProof/>
          <w:sz w:val="20"/>
          <w:szCs w:val="20"/>
        </w:rPr>
        <w:t xml:space="preserve">UNIrevista </w:t>
      </w:r>
      <w:r w:rsidRPr="00173AEE">
        <w:rPr>
          <w:rFonts w:ascii="Times New Roman" w:hAnsi="Times New Roman" w:cs="Times New Roman"/>
          <w:noProof/>
          <w:sz w:val="20"/>
          <w:szCs w:val="20"/>
        </w:rPr>
        <w:t>1</w:t>
      </w:r>
      <w:r w:rsidR="00952D82" w:rsidRPr="00173AEE">
        <w:rPr>
          <w:rFonts w:ascii="Times New Roman" w:hAnsi="Times New Roman" w:cs="Times New Roman"/>
          <w:noProof/>
          <w:sz w:val="20"/>
          <w:szCs w:val="20"/>
        </w:rPr>
        <w:t xml:space="preserve"> (2006)</w:t>
      </w:r>
      <w:r w:rsidRPr="00173AEE">
        <w:rPr>
          <w:rFonts w:ascii="Times New Roman" w:hAnsi="Times New Roman" w:cs="Times New Roman"/>
          <w:noProof/>
          <w:sz w:val="20"/>
          <w:szCs w:val="20"/>
        </w:rPr>
        <w:t xml:space="preserve">. </w:t>
      </w:r>
      <w:r w:rsidR="00952D82" w:rsidRPr="00173AEE">
        <w:rPr>
          <w:rFonts w:ascii="Times New Roman" w:hAnsi="Times New Roman" w:cs="Times New Roman"/>
          <w:noProof/>
          <w:sz w:val="20"/>
          <w:szCs w:val="20"/>
        </w:rPr>
        <w:t xml:space="preserve">Also available </w:t>
      </w:r>
      <w:r w:rsidRPr="00173AEE">
        <w:rPr>
          <w:rFonts w:ascii="Times New Roman" w:hAnsi="Times New Roman" w:cs="Times New Roman"/>
          <w:noProof/>
          <w:sz w:val="20"/>
          <w:szCs w:val="20"/>
        </w:rPr>
        <w:t xml:space="preserve">from </w:t>
      </w:r>
      <w:r w:rsidRPr="00173AEE">
        <w:rPr>
          <w:rFonts w:ascii="Times New Roman" w:hAnsi="Times New Roman"/>
          <w:sz w:val="20"/>
        </w:rPr>
        <w:t>http://www.unirevista.unisinos.br/_pdf/UNIrev_Messa.PDF</w:t>
      </w:r>
      <w:r w:rsidRPr="005F059E">
        <w:rPr>
          <w:rFonts w:ascii="Times New Roman" w:hAnsi="Times New Roman" w:cs="Times New Roman"/>
          <w:noProof/>
          <w:sz w:val="20"/>
          <w:szCs w:val="20"/>
        </w:rPr>
        <w:t>.</w:t>
      </w:r>
    </w:p>
  </w:footnote>
  <w:footnote w:id="7">
    <w:p w14:paraId="35854DC7" w14:textId="66E1FE4D" w:rsidR="00D6474D" w:rsidRPr="005F059E" w:rsidRDefault="00D6474D" w:rsidP="00DD40C9">
      <w:pPr>
        <w:spacing w:after="0" w:line="240" w:lineRule="auto"/>
        <w:jc w:val="both"/>
        <w:rPr>
          <w:rFonts w:ascii="Times New Roman" w:hAnsi="Times New Roman" w:cs="Times New Roman"/>
          <w:sz w:val="20"/>
          <w:szCs w:val="20"/>
        </w:rPr>
      </w:pPr>
      <w:r w:rsidRPr="005F059E">
        <w:rPr>
          <w:rStyle w:val="FootnoteReference"/>
          <w:rFonts w:ascii="Times New Roman" w:hAnsi="Times New Roman" w:cs="Times New Roman"/>
          <w:sz w:val="20"/>
          <w:szCs w:val="20"/>
        </w:rPr>
        <w:footnoteRef/>
      </w:r>
      <w:r w:rsidRPr="005F059E">
        <w:rPr>
          <w:rFonts w:ascii="Times New Roman" w:hAnsi="Times New Roman" w:cs="Times New Roman"/>
          <w:sz w:val="20"/>
          <w:szCs w:val="20"/>
        </w:rPr>
        <w:t xml:space="preserve"> </w:t>
      </w:r>
      <w:r w:rsidRPr="005F059E">
        <w:rPr>
          <w:rFonts w:ascii="Times New Roman" w:hAnsi="Times New Roman" w:cs="Times New Roman"/>
          <w:sz w:val="20"/>
          <w:szCs w:val="20"/>
          <w:shd w:val="clear" w:color="auto" w:fill="FFFFFF"/>
        </w:rPr>
        <w:t>‘</w:t>
      </w:r>
      <w:r w:rsidR="0047024E" w:rsidRPr="005F059E">
        <w:rPr>
          <w:rFonts w:ascii="Times New Roman" w:hAnsi="Times New Roman" w:cs="Times New Roman"/>
          <w:sz w:val="20"/>
          <w:szCs w:val="20"/>
          <w:shd w:val="clear" w:color="auto" w:fill="FFFFFF"/>
        </w:rPr>
        <w:t>C</w:t>
      </w:r>
      <w:r w:rsidRPr="005F059E">
        <w:rPr>
          <w:rFonts w:ascii="Times New Roman" w:hAnsi="Times New Roman" w:cs="Times New Roman"/>
          <w:sz w:val="20"/>
          <w:szCs w:val="20"/>
          <w:shd w:val="clear" w:color="auto" w:fill="FFFFFF"/>
        </w:rPr>
        <w:t xml:space="preserve">able </w:t>
      </w:r>
      <w:r w:rsidR="0047024E" w:rsidRPr="00173AEE">
        <w:rPr>
          <w:rFonts w:ascii="Times New Roman" w:hAnsi="Times New Roman" w:cs="Times New Roman"/>
          <w:sz w:val="20"/>
          <w:szCs w:val="20"/>
          <w:shd w:val="clear" w:color="auto" w:fill="FFFFFF"/>
        </w:rPr>
        <w:t>S</w:t>
      </w:r>
      <w:r w:rsidRPr="00173AEE">
        <w:rPr>
          <w:rFonts w:ascii="Times New Roman" w:hAnsi="Times New Roman" w:cs="Times New Roman"/>
          <w:sz w:val="20"/>
          <w:szCs w:val="20"/>
          <w:shd w:val="clear" w:color="auto" w:fill="FFFFFF"/>
        </w:rPr>
        <w:t xml:space="preserve">ubscribers </w:t>
      </w:r>
      <w:r w:rsidR="0047024E" w:rsidRPr="00173AEE">
        <w:rPr>
          <w:rFonts w:ascii="Times New Roman" w:hAnsi="Times New Roman" w:cs="Times New Roman"/>
          <w:sz w:val="20"/>
          <w:szCs w:val="20"/>
          <w:shd w:val="clear" w:color="auto" w:fill="FFFFFF"/>
        </w:rPr>
        <w:t>H</w:t>
      </w:r>
      <w:r w:rsidRPr="00173AEE">
        <w:rPr>
          <w:rFonts w:ascii="Times New Roman" w:hAnsi="Times New Roman" w:cs="Times New Roman"/>
          <w:sz w:val="20"/>
          <w:szCs w:val="20"/>
          <w:shd w:val="clear" w:color="auto" w:fill="FFFFFF"/>
        </w:rPr>
        <w:t xml:space="preserve">ave a </w:t>
      </w:r>
      <w:r w:rsidR="0047024E" w:rsidRPr="00173AEE">
        <w:rPr>
          <w:rFonts w:ascii="Times New Roman" w:hAnsi="Times New Roman" w:cs="Times New Roman"/>
          <w:sz w:val="20"/>
          <w:szCs w:val="20"/>
          <w:shd w:val="clear" w:color="auto" w:fill="FFFFFF"/>
        </w:rPr>
        <w:t>M</w:t>
      </w:r>
      <w:r w:rsidRPr="00173AEE">
        <w:rPr>
          <w:rFonts w:ascii="Times New Roman" w:hAnsi="Times New Roman" w:cs="Times New Roman"/>
          <w:sz w:val="20"/>
          <w:szCs w:val="20"/>
          <w:shd w:val="clear" w:color="auto" w:fill="FFFFFF"/>
        </w:rPr>
        <w:t xml:space="preserve">uch </w:t>
      </w:r>
      <w:r w:rsidR="0047024E" w:rsidRPr="00173AEE">
        <w:rPr>
          <w:rFonts w:ascii="Times New Roman" w:hAnsi="Times New Roman" w:cs="Times New Roman"/>
          <w:sz w:val="20"/>
          <w:szCs w:val="20"/>
          <w:shd w:val="clear" w:color="auto" w:fill="FFFFFF"/>
        </w:rPr>
        <w:t>H</w:t>
      </w:r>
      <w:r w:rsidRPr="00173AEE">
        <w:rPr>
          <w:rFonts w:ascii="Times New Roman" w:hAnsi="Times New Roman" w:cs="Times New Roman"/>
          <w:sz w:val="20"/>
          <w:szCs w:val="20"/>
          <w:shd w:val="clear" w:color="auto" w:fill="FFFFFF"/>
        </w:rPr>
        <w:t xml:space="preserve">igher </w:t>
      </w:r>
      <w:r w:rsidR="0047024E" w:rsidRPr="00173AEE">
        <w:rPr>
          <w:rFonts w:ascii="Times New Roman" w:hAnsi="Times New Roman" w:cs="Times New Roman"/>
          <w:sz w:val="20"/>
          <w:szCs w:val="20"/>
          <w:shd w:val="clear" w:color="auto" w:fill="FFFFFF"/>
        </w:rPr>
        <w:t>C</w:t>
      </w:r>
      <w:r w:rsidRPr="00173AEE">
        <w:rPr>
          <w:rFonts w:ascii="Times New Roman" w:hAnsi="Times New Roman" w:cs="Times New Roman"/>
          <w:sz w:val="20"/>
          <w:szCs w:val="20"/>
          <w:shd w:val="clear" w:color="auto" w:fill="FFFFFF"/>
        </w:rPr>
        <w:t xml:space="preserve">ommercial </w:t>
      </w:r>
      <w:r w:rsidR="0047024E" w:rsidRPr="00173AEE">
        <w:rPr>
          <w:rFonts w:ascii="Times New Roman" w:hAnsi="Times New Roman" w:cs="Times New Roman"/>
          <w:sz w:val="20"/>
          <w:szCs w:val="20"/>
          <w:shd w:val="clear" w:color="auto" w:fill="FFFFFF"/>
        </w:rPr>
        <w:t>I</w:t>
      </w:r>
      <w:r w:rsidRPr="00173AEE">
        <w:rPr>
          <w:rFonts w:ascii="Times New Roman" w:hAnsi="Times New Roman" w:cs="Times New Roman"/>
          <w:sz w:val="20"/>
          <w:szCs w:val="20"/>
          <w:shd w:val="clear" w:color="auto" w:fill="FFFFFF"/>
        </w:rPr>
        <w:t xml:space="preserve">mportance than </w:t>
      </w:r>
      <w:r w:rsidR="0047024E" w:rsidRPr="00173AEE">
        <w:rPr>
          <w:rFonts w:ascii="Times New Roman" w:hAnsi="Times New Roman" w:cs="Times New Roman"/>
          <w:sz w:val="20"/>
          <w:szCs w:val="20"/>
          <w:shd w:val="clear" w:color="auto" w:fill="FFFFFF"/>
        </w:rPr>
        <w:t>F</w:t>
      </w:r>
      <w:r w:rsidRPr="00173AEE">
        <w:rPr>
          <w:rFonts w:ascii="Times New Roman" w:hAnsi="Times New Roman" w:cs="Times New Roman"/>
          <w:sz w:val="20"/>
          <w:szCs w:val="20"/>
          <w:shd w:val="clear" w:color="auto" w:fill="FFFFFF"/>
        </w:rPr>
        <w:t>ree-to-</w:t>
      </w:r>
      <w:r w:rsidR="0047024E" w:rsidRPr="00173AEE">
        <w:rPr>
          <w:rFonts w:ascii="Times New Roman" w:hAnsi="Times New Roman" w:cs="Times New Roman"/>
          <w:sz w:val="20"/>
          <w:szCs w:val="20"/>
          <w:shd w:val="clear" w:color="auto" w:fill="FFFFFF"/>
        </w:rPr>
        <w:t>A</w:t>
      </w:r>
      <w:r w:rsidRPr="00173AEE">
        <w:rPr>
          <w:rFonts w:ascii="Times New Roman" w:hAnsi="Times New Roman" w:cs="Times New Roman"/>
          <w:sz w:val="20"/>
          <w:szCs w:val="20"/>
          <w:shd w:val="clear" w:color="auto" w:fill="FFFFFF"/>
        </w:rPr>
        <w:t xml:space="preserve">ir </w:t>
      </w:r>
      <w:r w:rsidR="0047024E" w:rsidRPr="00173AEE">
        <w:rPr>
          <w:rFonts w:ascii="Times New Roman" w:hAnsi="Times New Roman" w:cs="Times New Roman"/>
          <w:sz w:val="20"/>
          <w:szCs w:val="20"/>
          <w:shd w:val="clear" w:color="auto" w:fill="FFFFFF"/>
        </w:rPr>
        <w:t>A</w:t>
      </w:r>
      <w:r w:rsidRPr="00173AEE">
        <w:rPr>
          <w:rFonts w:ascii="Times New Roman" w:hAnsi="Times New Roman" w:cs="Times New Roman"/>
          <w:sz w:val="20"/>
          <w:szCs w:val="20"/>
          <w:shd w:val="clear" w:color="auto" w:fill="FFFFFF"/>
        </w:rPr>
        <w:t xml:space="preserve">udiences, as </w:t>
      </w:r>
      <w:r w:rsidR="00A00E1A" w:rsidRPr="00173AEE">
        <w:rPr>
          <w:rFonts w:ascii="Times New Roman" w:hAnsi="Times New Roman" w:cs="Times New Roman"/>
          <w:sz w:val="20"/>
          <w:szCs w:val="20"/>
          <w:shd w:val="clear" w:color="auto" w:fill="FFFFFF"/>
        </w:rPr>
        <w:t>T</w:t>
      </w:r>
      <w:r w:rsidRPr="00173AEE">
        <w:rPr>
          <w:rFonts w:ascii="Times New Roman" w:hAnsi="Times New Roman" w:cs="Times New Roman"/>
          <w:sz w:val="20"/>
          <w:szCs w:val="20"/>
          <w:shd w:val="clear" w:color="auto" w:fill="FFFFFF"/>
        </w:rPr>
        <w:t xml:space="preserve">hey </w:t>
      </w:r>
      <w:r w:rsidR="0047024E" w:rsidRPr="00173AEE">
        <w:rPr>
          <w:rFonts w:ascii="Times New Roman" w:hAnsi="Times New Roman" w:cs="Times New Roman"/>
          <w:sz w:val="20"/>
          <w:szCs w:val="20"/>
          <w:shd w:val="clear" w:color="auto" w:fill="FFFFFF"/>
        </w:rPr>
        <w:t>M</w:t>
      </w:r>
      <w:r w:rsidRPr="00173AEE">
        <w:rPr>
          <w:rFonts w:ascii="Times New Roman" w:hAnsi="Times New Roman" w:cs="Times New Roman"/>
          <w:sz w:val="20"/>
          <w:szCs w:val="20"/>
          <w:shd w:val="clear" w:color="auto" w:fill="FFFFFF"/>
        </w:rPr>
        <w:t xml:space="preserve">ake </w:t>
      </w:r>
      <w:r w:rsidR="0047024E" w:rsidRPr="00173AEE">
        <w:rPr>
          <w:rFonts w:ascii="Times New Roman" w:hAnsi="Times New Roman" w:cs="Times New Roman"/>
          <w:sz w:val="20"/>
          <w:szCs w:val="20"/>
          <w:shd w:val="clear" w:color="auto" w:fill="FFFFFF"/>
        </w:rPr>
        <w:t>M</w:t>
      </w:r>
      <w:r w:rsidRPr="00173AEE">
        <w:rPr>
          <w:rFonts w:ascii="Times New Roman" w:hAnsi="Times New Roman" w:cs="Times New Roman"/>
          <w:sz w:val="20"/>
          <w:szCs w:val="20"/>
          <w:shd w:val="clear" w:color="auto" w:fill="FFFFFF"/>
        </w:rPr>
        <w:t xml:space="preserve">ore </w:t>
      </w:r>
      <w:r w:rsidR="0047024E" w:rsidRPr="00173AEE">
        <w:rPr>
          <w:rFonts w:ascii="Times New Roman" w:hAnsi="Times New Roman" w:cs="Times New Roman"/>
          <w:sz w:val="20"/>
          <w:szCs w:val="20"/>
          <w:shd w:val="clear" w:color="auto" w:fill="FFFFFF"/>
        </w:rPr>
        <w:t>P</w:t>
      </w:r>
      <w:r w:rsidRPr="00173AEE">
        <w:rPr>
          <w:rFonts w:ascii="Times New Roman" w:hAnsi="Times New Roman" w:cs="Times New Roman"/>
          <w:sz w:val="20"/>
          <w:szCs w:val="20"/>
          <w:shd w:val="clear" w:color="auto" w:fill="FFFFFF"/>
        </w:rPr>
        <w:t xml:space="preserve">urchases’ </w:t>
      </w:r>
      <w:hyperlink r:id="rId2" w:history="1">
        <w:r w:rsidRPr="00173AEE">
          <w:rPr>
            <w:rStyle w:val="Hyperlink"/>
            <w:rFonts w:ascii="Times New Roman" w:hAnsi="Times New Roman" w:cs="Times New Roman"/>
            <w:color w:val="auto"/>
            <w:sz w:val="20"/>
            <w:szCs w:val="20"/>
            <w:u w:val="none"/>
            <w:shd w:val="clear" w:color="auto" w:fill="FFFFFF"/>
          </w:rPr>
          <w:t>http://veja.abril.com.br/110401/p_142.html</w:t>
        </w:r>
      </w:hyperlink>
      <w:r w:rsidRPr="005F059E">
        <w:rPr>
          <w:rFonts w:ascii="Times New Roman" w:hAnsi="Times New Roman" w:cs="Times New Roman"/>
          <w:sz w:val="20"/>
          <w:szCs w:val="20"/>
          <w:shd w:val="clear" w:color="auto" w:fill="FFFFFF"/>
        </w:rPr>
        <w:t>.</w:t>
      </w:r>
    </w:p>
  </w:footnote>
  <w:footnote w:id="8">
    <w:p w14:paraId="560598C5" w14:textId="35648337" w:rsidR="00D6474D" w:rsidRPr="00173AEE" w:rsidRDefault="00D6474D" w:rsidP="00A00E1A">
      <w:pPr>
        <w:pStyle w:val="Heading2"/>
        <w:ind w:right="202"/>
        <w:rPr>
          <w:sz w:val="20"/>
          <w:szCs w:val="20"/>
          <w:lang w:val="pt-BR"/>
        </w:rPr>
      </w:pPr>
      <w:r w:rsidRPr="00173AEE">
        <w:rPr>
          <w:rStyle w:val="FootnoteReference"/>
          <w:sz w:val="20"/>
          <w:szCs w:val="20"/>
        </w:rPr>
        <w:footnoteRef/>
      </w:r>
      <w:r w:rsidRPr="00173AEE">
        <w:rPr>
          <w:sz w:val="20"/>
          <w:szCs w:val="20"/>
          <w:lang w:val="pt-BR"/>
        </w:rPr>
        <w:t xml:space="preserve"> </w:t>
      </w:r>
      <w:r w:rsidR="00A47D5C" w:rsidRPr="00173AEE">
        <w:rPr>
          <w:sz w:val="20"/>
          <w:szCs w:val="20"/>
          <w:lang w:val="pt-BR"/>
        </w:rPr>
        <w:t>‘</w:t>
      </w:r>
      <w:r w:rsidRPr="00173AEE">
        <w:rPr>
          <w:sz w:val="20"/>
          <w:szCs w:val="20"/>
          <w:lang w:val="pt-BR"/>
        </w:rPr>
        <w:t xml:space="preserve">Brasil </w:t>
      </w:r>
      <w:r w:rsidR="0047024E" w:rsidRPr="00173AEE">
        <w:rPr>
          <w:sz w:val="20"/>
          <w:szCs w:val="20"/>
          <w:lang w:val="pt-BR"/>
        </w:rPr>
        <w:t>R</w:t>
      </w:r>
      <w:r w:rsidRPr="00173AEE">
        <w:rPr>
          <w:sz w:val="20"/>
          <w:szCs w:val="20"/>
          <w:lang w:val="pt-BR"/>
        </w:rPr>
        <w:t xml:space="preserve">egistra 19,24 </w:t>
      </w:r>
      <w:r w:rsidR="0047024E" w:rsidRPr="00173AEE">
        <w:rPr>
          <w:sz w:val="20"/>
          <w:szCs w:val="20"/>
          <w:lang w:val="pt-BR"/>
        </w:rPr>
        <w:t>M</w:t>
      </w:r>
      <w:r w:rsidRPr="00173AEE">
        <w:rPr>
          <w:sz w:val="20"/>
          <w:szCs w:val="20"/>
          <w:lang w:val="pt-BR"/>
        </w:rPr>
        <w:t xml:space="preserve">ilhões de </w:t>
      </w:r>
      <w:r w:rsidR="0047024E" w:rsidRPr="00173AEE">
        <w:rPr>
          <w:sz w:val="20"/>
          <w:szCs w:val="20"/>
          <w:lang w:val="pt-BR"/>
        </w:rPr>
        <w:t>A</w:t>
      </w:r>
      <w:r w:rsidRPr="00173AEE">
        <w:rPr>
          <w:sz w:val="20"/>
          <w:szCs w:val="20"/>
          <w:lang w:val="pt-BR"/>
        </w:rPr>
        <w:t xml:space="preserve">ssinantes de TV </w:t>
      </w:r>
      <w:r w:rsidR="0047024E" w:rsidRPr="00173AEE">
        <w:rPr>
          <w:sz w:val="20"/>
          <w:szCs w:val="20"/>
          <w:lang w:val="pt-BR"/>
        </w:rPr>
        <w:t>P</w:t>
      </w:r>
      <w:r w:rsidRPr="00173AEE">
        <w:rPr>
          <w:sz w:val="20"/>
          <w:szCs w:val="20"/>
          <w:lang w:val="pt-BR"/>
        </w:rPr>
        <w:t xml:space="preserve">aga em </w:t>
      </w:r>
      <w:r w:rsidR="0047024E" w:rsidRPr="00173AEE">
        <w:rPr>
          <w:sz w:val="20"/>
          <w:szCs w:val="20"/>
          <w:lang w:val="pt-BR"/>
        </w:rPr>
        <w:t>A</w:t>
      </w:r>
      <w:r w:rsidRPr="00173AEE">
        <w:rPr>
          <w:sz w:val="20"/>
          <w:szCs w:val="20"/>
          <w:lang w:val="pt-BR"/>
        </w:rPr>
        <w:t xml:space="preserve">gosto [Brazil </w:t>
      </w:r>
      <w:r w:rsidR="0047024E" w:rsidRPr="00173AEE">
        <w:rPr>
          <w:sz w:val="20"/>
          <w:szCs w:val="20"/>
          <w:lang w:val="pt-BR"/>
        </w:rPr>
        <w:t>R</w:t>
      </w:r>
      <w:r w:rsidRPr="00173AEE">
        <w:rPr>
          <w:sz w:val="20"/>
          <w:szCs w:val="20"/>
          <w:lang w:val="pt-BR"/>
        </w:rPr>
        <w:t xml:space="preserve">ecords 19,24 </w:t>
      </w:r>
      <w:r w:rsidR="0047024E" w:rsidRPr="00173AEE">
        <w:rPr>
          <w:sz w:val="20"/>
          <w:szCs w:val="20"/>
          <w:lang w:val="pt-BR"/>
        </w:rPr>
        <w:t>M</w:t>
      </w:r>
      <w:r w:rsidRPr="00173AEE">
        <w:rPr>
          <w:sz w:val="20"/>
          <w:szCs w:val="20"/>
          <w:lang w:val="pt-BR"/>
        </w:rPr>
        <w:t xml:space="preserve">illion </w:t>
      </w:r>
      <w:r w:rsidR="0047024E" w:rsidRPr="00173AEE">
        <w:rPr>
          <w:sz w:val="20"/>
          <w:szCs w:val="20"/>
          <w:lang w:val="pt-BR"/>
        </w:rPr>
        <w:t>C</w:t>
      </w:r>
      <w:r w:rsidRPr="00173AEE">
        <w:rPr>
          <w:sz w:val="20"/>
          <w:szCs w:val="20"/>
          <w:lang w:val="pt-BR"/>
        </w:rPr>
        <w:t xml:space="preserve">able </w:t>
      </w:r>
      <w:r w:rsidR="0047024E" w:rsidRPr="00173AEE">
        <w:rPr>
          <w:sz w:val="20"/>
          <w:szCs w:val="20"/>
          <w:lang w:val="pt-BR"/>
        </w:rPr>
        <w:t>S</w:t>
      </w:r>
      <w:r w:rsidRPr="00173AEE">
        <w:rPr>
          <w:sz w:val="20"/>
          <w:szCs w:val="20"/>
          <w:lang w:val="pt-BR"/>
        </w:rPr>
        <w:t>ubscribers in August]</w:t>
      </w:r>
      <w:r w:rsidR="00A47D5C" w:rsidRPr="00173AEE">
        <w:rPr>
          <w:sz w:val="20"/>
          <w:szCs w:val="20"/>
          <w:lang w:val="pt-BR"/>
        </w:rPr>
        <w:t>’</w:t>
      </w:r>
      <w:r w:rsidRPr="00173AEE">
        <w:rPr>
          <w:sz w:val="20"/>
          <w:szCs w:val="20"/>
          <w:lang w:val="pt-BR"/>
        </w:rPr>
        <w:t>,</w:t>
      </w:r>
      <w:r w:rsidR="00A47D5C" w:rsidRPr="00173AEE">
        <w:rPr>
          <w:sz w:val="20"/>
          <w:szCs w:val="20"/>
          <w:lang w:val="pt-BR"/>
        </w:rPr>
        <w:t xml:space="preserve"> </w:t>
      </w:r>
      <w:r w:rsidR="00A47D5C" w:rsidRPr="00173AEE">
        <w:rPr>
          <w:i/>
          <w:sz w:val="20"/>
          <w:szCs w:val="20"/>
          <w:lang w:val="pt-BR"/>
        </w:rPr>
        <w:t>Anatel</w:t>
      </w:r>
      <w:r w:rsidR="00A47D5C" w:rsidRPr="00173AEE">
        <w:rPr>
          <w:sz w:val="20"/>
          <w:szCs w:val="20"/>
          <w:lang w:val="pt-BR"/>
        </w:rPr>
        <w:t>,</w:t>
      </w:r>
      <w:r w:rsidRPr="00173AEE">
        <w:rPr>
          <w:sz w:val="20"/>
          <w:szCs w:val="20"/>
          <w:lang w:val="pt-BR"/>
        </w:rPr>
        <w:t xml:space="preserve"> 1 October 2014,</w:t>
      </w:r>
    </w:p>
    <w:p w14:paraId="2FC2905D" w14:textId="74D63B62" w:rsidR="00D6474D" w:rsidRPr="005F059E" w:rsidRDefault="00D6474D" w:rsidP="00A00E1A">
      <w:pPr>
        <w:spacing w:after="0" w:line="240" w:lineRule="auto"/>
        <w:rPr>
          <w:rFonts w:ascii="Times New Roman" w:hAnsi="Times New Roman" w:cs="Times New Roman"/>
          <w:sz w:val="20"/>
          <w:szCs w:val="20"/>
          <w:lang w:val="pt-BR"/>
        </w:rPr>
      </w:pPr>
      <w:r w:rsidRPr="00173AEE">
        <w:rPr>
          <w:rFonts w:ascii="Times New Roman" w:hAnsi="Times New Roman"/>
          <w:sz w:val="20"/>
        </w:rPr>
        <w:t>http://www.anatel.gov.br/Portal/exibirPortalNoticias.do?acao=carregaNoticia&amp;codigo=35223</w:t>
      </w:r>
      <w:r w:rsidRPr="005F059E">
        <w:rPr>
          <w:rStyle w:val="Hyperlink"/>
          <w:rFonts w:ascii="Times New Roman" w:hAnsi="Times New Roman" w:cs="Times New Roman"/>
          <w:color w:val="auto"/>
          <w:sz w:val="20"/>
          <w:szCs w:val="20"/>
          <w:u w:val="none"/>
          <w:lang w:val="pt-BR"/>
        </w:rPr>
        <w:t>.</w:t>
      </w:r>
    </w:p>
  </w:footnote>
  <w:footnote w:id="9">
    <w:p w14:paraId="56290E9C" w14:textId="13307FD6" w:rsidR="00D6474D" w:rsidRPr="005F059E" w:rsidRDefault="00D6474D" w:rsidP="003A32E2">
      <w:pPr>
        <w:spacing w:after="0" w:line="240" w:lineRule="auto"/>
        <w:rPr>
          <w:rFonts w:ascii="Times New Roman" w:hAnsi="Times New Roman" w:cs="Times New Roman"/>
          <w:sz w:val="20"/>
          <w:szCs w:val="20"/>
        </w:rPr>
      </w:pPr>
      <w:r w:rsidRPr="005F059E">
        <w:rPr>
          <w:rStyle w:val="FootnoteReference"/>
          <w:rFonts w:ascii="Times New Roman" w:hAnsi="Times New Roman" w:cs="Times New Roman"/>
          <w:sz w:val="20"/>
          <w:szCs w:val="20"/>
        </w:rPr>
        <w:footnoteRef/>
      </w:r>
      <w:r w:rsidRPr="005F059E">
        <w:rPr>
          <w:rFonts w:ascii="Times New Roman" w:hAnsi="Times New Roman" w:cs="Times New Roman"/>
          <w:sz w:val="20"/>
          <w:szCs w:val="20"/>
          <w:lang w:val="pt-BR"/>
        </w:rPr>
        <w:t xml:space="preserve"> </w:t>
      </w:r>
      <w:r w:rsidR="00CD4D3A" w:rsidRPr="005F059E">
        <w:rPr>
          <w:rFonts w:ascii="Times New Roman" w:hAnsi="Times New Roman" w:cs="Times New Roman"/>
          <w:sz w:val="20"/>
          <w:szCs w:val="20"/>
          <w:lang w:val="pt-BR"/>
        </w:rPr>
        <w:t xml:space="preserve">Ricardo </w:t>
      </w:r>
      <w:r w:rsidRPr="005F059E">
        <w:rPr>
          <w:rFonts w:ascii="Times New Roman" w:hAnsi="Times New Roman" w:cs="Times New Roman"/>
          <w:sz w:val="20"/>
          <w:szCs w:val="20"/>
          <w:lang w:val="pt-BR"/>
        </w:rPr>
        <w:t>Feltrin</w:t>
      </w:r>
      <w:r w:rsidR="005F059E">
        <w:rPr>
          <w:rFonts w:ascii="Times New Roman" w:hAnsi="Times New Roman" w:cs="Times New Roman"/>
          <w:sz w:val="20"/>
          <w:szCs w:val="20"/>
          <w:lang w:val="pt-BR"/>
        </w:rPr>
        <w:t>,</w:t>
      </w:r>
      <w:r w:rsidR="005F059E" w:rsidRPr="005F059E">
        <w:rPr>
          <w:rFonts w:ascii="Times New Roman" w:hAnsi="Times New Roman" w:cs="Times New Roman"/>
          <w:sz w:val="20"/>
          <w:szCs w:val="20"/>
          <w:lang w:val="pt-BR"/>
        </w:rPr>
        <w:t xml:space="preserve"> </w:t>
      </w:r>
      <w:r w:rsidR="00CD4D3A" w:rsidRPr="005F059E">
        <w:rPr>
          <w:rFonts w:ascii="Times New Roman" w:hAnsi="Times New Roman" w:cs="Times New Roman"/>
          <w:sz w:val="20"/>
          <w:szCs w:val="20"/>
          <w:lang w:val="pt-BR"/>
        </w:rPr>
        <w:t>‘</w:t>
      </w:r>
      <w:r w:rsidRPr="005F059E">
        <w:rPr>
          <w:rFonts w:ascii="Times New Roman" w:hAnsi="Times New Roman" w:cs="Times New Roman"/>
          <w:sz w:val="20"/>
          <w:szCs w:val="20"/>
          <w:lang w:val="pt-BR"/>
        </w:rPr>
        <w:t xml:space="preserve">Assinante de TV </w:t>
      </w:r>
      <w:r w:rsidR="0047024E" w:rsidRPr="005F059E">
        <w:rPr>
          <w:rFonts w:ascii="Times New Roman" w:hAnsi="Times New Roman" w:cs="Times New Roman"/>
          <w:sz w:val="20"/>
          <w:szCs w:val="20"/>
          <w:lang w:val="pt-BR"/>
        </w:rPr>
        <w:t>G</w:t>
      </w:r>
      <w:r w:rsidRPr="005F059E">
        <w:rPr>
          <w:rFonts w:ascii="Times New Roman" w:hAnsi="Times New Roman" w:cs="Times New Roman"/>
          <w:sz w:val="20"/>
          <w:szCs w:val="20"/>
          <w:lang w:val="pt-BR"/>
        </w:rPr>
        <w:t xml:space="preserve">asta até R$ 300 por </w:t>
      </w:r>
      <w:r w:rsidR="0047024E" w:rsidRPr="005F059E">
        <w:rPr>
          <w:rFonts w:ascii="Times New Roman" w:hAnsi="Times New Roman" w:cs="Times New Roman"/>
          <w:sz w:val="20"/>
          <w:szCs w:val="20"/>
          <w:lang w:val="pt-BR"/>
        </w:rPr>
        <w:t>M</w:t>
      </w:r>
      <w:r w:rsidRPr="005F059E">
        <w:rPr>
          <w:rFonts w:ascii="Times New Roman" w:hAnsi="Times New Roman" w:cs="Times New Roman"/>
          <w:sz w:val="20"/>
          <w:szCs w:val="20"/>
          <w:lang w:val="pt-BR"/>
        </w:rPr>
        <w:t xml:space="preserve">ês e só vê Globo [Cable </w:t>
      </w:r>
      <w:r w:rsidR="0047024E" w:rsidRPr="005F059E">
        <w:rPr>
          <w:rFonts w:ascii="Times New Roman" w:hAnsi="Times New Roman" w:cs="Times New Roman"/>
          <w:sz w:val="20"/>
          <w:szCs w:val="20"/>
          <w:lang w:val="pt-BR"/>
        </w:rPr>
        <w:t>S</w:t>
      </w:r>
      <w:r w:rsidRPr="005F059E">
        <w:rPr>
          <w:rFonts w:ascii="Times New Roman" w:hAnsi="Times New Roman" w:cs="Times New Roman"/>
          <w:sz w:val="20"/>
          <w:szCs w:val="20"/>
          <w:lang w:val="pt-BR"/>
        </w:rPr>
        <w:t xml:space="preserve">ubscribers </w:t>
      </w:r>
      <w:r w:rsidR="0047024E" w:rsidRPr="005F059E">
        <w:rPr>
          <w:rFonts w:ascii="Times New Roman" w:hAnsi="Times New Roman" w:cs="Times New Roman"/>
          <w:sz w:val="20"/>
          <w:szCs w:val="20"/>
          <w:lang w:val="pt-BR"/>
        </w:rPr>
        <w:t>S</w:t>
      </w:r>
      <w:r w:rsidRPr="005F059E">
        <w:rPr>
          <w:rFonts w:ascii="Times New Roman" w:hAnsi="Times New Roman" w:cs="Times New Roman"/>
          <w:sz w:val="20"/>
          <w:szCs w:val="20"/>
          <w:lang w:val="pt-BR"/>
        </w:rPr>
        <w:t xml:space="preserve">pend up to R$ 300 per </w:t>
      </w:r>
      <w:r w:rsidR="0047024E" w:rsidRPr="005F059E">
        <w:rPr>
          <w:rFonts w:ascii="Times New Roman" w:hAnsi="Times New Roman" w:cs="Times New Roman"/>
          <w:sz w:val="20"/>
          <w:szCs w:val="20"/>
          <w:lang w:val="pt-BR"/>
        </w:rPr>
        <w:t>M</w:t>
      </w:r>
      <w:r w:rsidRPr="005F059E">
        <w:rPr>
          <w:rFonts w:ascii="Times New Roman" w:hAnsi="Times New Roman" w:cs="Times New Roman"/>
          <w:sz w:val="20"/>
          <w:szCs w:val="20"/>
          <w:lang w:val="pt-BR"/>
        </w:rPr>
        <w:t xml:space="preserve">onth and </w:t>
      </w:r>
      <w:r w:rsidR="0047024E" w:rsidRPr="005F059E">
        <w:rPr>
          <w:rFonts w:ascii="Times New Roman" w:hAnsi="Times New Roman" w:cs="Times New Roman"/>
          <w:sz w:val="20"/>
          <w:szCs w:val="20"/>
          <w:lang w:val="pt-BR"/>
        </w:rPr>
        <w:t>O</w:t>
      </w:r>
      <w:r w:rsidRPr="005F059E">
        <w:rPr>
          <w:rFonts w:ascii="Times New Roman" w:hAnsi="Times New Roman" w:cs="Times New Roman"/>
          <w:sz w:val="20"/>
          <w:szCs w:val="20"/>
          <w:lang w:val="pt-BR"/>
        </w:rPr>
        <w:t xml:space="preserve">nly </w:t>
      </w:r>
      <w:r w:rsidR="0047024E" w:rsidRPr="005F059E">
        <w:rPr>
          <w:rFonts w:ascii="Times New Roman" w:hAnsi="Times New Roman" w:cs="Times New Roman"/>
          <w:sz w:val="20"/>
          <w:szCs w:val="20"/>
          <w:lang w:val="pt-BR"/>
        </w:rPr>
        <w:t>W</w:t>
      </w:r>
      <w:r w:rsidRPr="005F059E">
        <w:rPr>
          <w:rFonts w:ascii="Times New Roman" w:hAnsi="Times New Roman" w:cs="Times New Roman"/>
          <w:sz w:val="20"/>
          <w:szCs w:val="20"/>
          <w:lang w:val="pt-BR"/>
        </w:rPr>
        <w:t>atches Rede Globo]</w:t>
      </w:r>
      <w:r w:rsidR="00CD4D3A" w:rsidRPr="005F059E">
        <w:rPr>
          <w:rFonts w:ascii="Times New Roman" w:hAnsi="Times New Roman" w:cs="Times New Roman"/>
          <w:sz w:val="20"/>
          <w:szCs w:val="20"/>
          <w:lang w:val="pt-BR"/>
        </w:rPr>
        <w:t>’</w:t>
      </w:r>
      <w:r w:rsidR="005F059E">
        <w:rPr>
          <w:rFonts w:ascii="Times New Roman" w:hAnsi="Times New Roman" w:cs="Times New Roman"/>
          <w:sz w:val="20"/>
          <w:szCs w:val="20"/>
          <w:lang w:val="pt-BR"/>
        </w:rPr>
        <w:t>,</w:t>
      </w:r>
      <w:r w:rsidRPr="005F059E">
        <w:rPr>
          <w:rFonts w:ascii="Times New Roman" w:hAnsi="Times New Roman" w:cs="Times New Roman"/>
          <w:sz w:val="20"/>
          <w:szCs w:val="20"/>
          <w:lang w:val="pt-BR"/>
        </w:rPr>
        <w:t xml:space="preserve"> </w:t>
      </w:r>
      <w:r w:rsidRPr="005F059E">
        <w:rPr>
          <w:rFonts w:ascii="Times New Roman" w:hAnsi="Times New Roman" w:cs="Times New Roman"/>
          <w:i/>
          <w:sz w:val="20"/>
          <w:szCs w:val="20"/>
          <w:lang w:val="pt-BR"/>
        </w:rPr>
        <w:t>Folha de São Paulo</w:t>
      </w:r>
      <w:r w:rsidRPr="005F059E">
        <w:rPr>
          <w:rFonts w:ascii="Times New Roman" w:hAnsi="Times New Roman" w:cs="Times New Roman"/>
          <w:sz w:val="20"/>
          <w:szCs w:val="20"/>
          <w:lang w:val="pt-BR"/>
        </w:rPr>
        <w:t xml:space="preserve">, 07 </w:t>
      </w:r>
      <w:r w:rsidR="0047024E" w:rsidRPr="005F059E">
        <w:rPr>
          <w:rFonts w:ascii="Times New Roman" w:hAnsi="Times New Roman" w:cs="Times New Roman"/>
          <w:sz w:val="20"/>
          <w:szCs w:val="20"/>
          <w:lang w:val="pt-BR"/>
        </w:rPr>
        <w:t>M</w:t>
      </w:r>
      <w:r w:rsidRPr="005F059E">
        <w:rPr>
          <w:rFonts w:ascii="Times New Roman" w:hAnsi="Times New Roman" w:cs="Times New Roman"/>
          <w:sz w:val="20"/>
          <w:szCs w:val="20"/>
          <w:lang w:val="pt-BR"/>
        </w:rPr>
        <w:t>arch 2014</w:t>
      </w:r>
      <w:r w:rsidR="00173AEE">
        <w:rPr>
          <w:rFonts w:ascii="Times New Roman" w:hAnsi="Times New Roman" w:cs="Times New Roman"/>
          <w:i/>
          <w:noProof/>
          <w:vanish/>
          <w:sz w:val="24"/>
          <w:szCs w:val="24"/>
        </w:rPr>
        <w:t xml:space="preserve">n CensorshipPortfolio / om Lehn, for Free with Torguard' if they are advancing </w:t>
      </w:r>
      <w:r w:rsidR="00173AEE">
        <w:rPr>
          <w:rFonts w:ascii="Times New Roman" w:hAnsi="Times New Roman" w:cs="Times New Roman"/>
          <w:i/>
          <w:noProof/>
          <w:vanish/>
          <w:sz w:val="24"/>
          <w:szCs w:val="24"/>
        </w:rPr>
        <w:pgNum/>
      </w:r>
      <w:r w:rsidR="00173AEE">
        <w:rPr>
          <w:rFonts w:ascii="Times New Roman" w:hAnsi="Times New Roman" w:cs="Times New Roman"/>
          <w:i/>
          <w:noProof/>
          <w:vanish/>
          <w:sz w:val="24"/>
          <w:szCs w:val="24"/>
        </w:rPr>
        <w:pgNum/>
      </w:r>
      <w:r w:rsidR="00173AEE">
        <w:rPr>
          <w:rFonts w:ascii="Times New Roman" w:hAnsi="Times New Roman" w:cs="Times New Roman"/>
          <w:i/>
          <w:noProof/>
          <w:vanish/>
          <w:sz w:val="24"/>
          <w:szCs w:val="24"/>
        </w:rPr>
        <w:pgNum/>
      </w:r>
      <w:r w:rsidR="00173AEE">
        <w:rPr>
          <w:rFonts w:ascii="Times New Roman" w:hAnsi="Times New Roman" w:cs="Times New Roman"/>
          <w:i/>
          <w:noProof/>
          <w:vanish/>
          <w:sz w:val="24"/>
          <w:szCs w:val="24"/>
        </w:rPr>
        <w:pgNum/>
      </w:r>
      <w:r w:rsidR="00173AEE">
        <w:rPr>
          <w:rFonts w:ascii="Times New Roman" w:hAnsi="Times New Roman" w:cs="Times New Roman"/>
          <w:i/>
          <w:noProof/>
          <w:vanish/>
          <w:sz w:val="24"/>
          <w:szCs w:val="24"/>
        </w:rPr>
        <w:pgNum/>
      </w:r>
      <w:r w:rsidR="00173AEE">
        <w:rPr>
          <w:rFonts w:ascii="Times New Roman" w:hAnsi="Times New Roman" w:cs="Times New Roman"/>
          <w:i/>
          <w:noProof/>
          <w:vanish/>
          <w:sz w:val="24"/>
          <w:szCs w:val="24"/>
        </w:rPr>
        <w:pgNum/>
      </w:r>
      <w:r w:rsidR="00173AEE">
        <w:rPr>
          <w:rFonts w:ascii="Times New Roman" w:hAnsi="Times New Roman" w:cs="Times New Roman"/>
          <w:i/>
          <w:noProof/>
          <w:vanish/>
          <w:sz w:val="24"/>
          <w:szCs w:val="24"/>
        </w:rPr>
        <w:pgNum/>
      </w:r>
      <w:r w:rsidR="00173AEE">
        <w:rPr>
          <w:rFonts w:ascii="Times New Roman" w:hAnsi="Times New Roman" w:cs="Times New Roman"/>
          <w:i/>
          <w:noProof/>
          <w:vanish/>
          <w:sz w:val="24"/>
          <w:szCs w:val="24"/>
        </w:rPr>
        <w:pgNum/>
      </w:r>
      <w:r w:rsidR="00173AEE">
        <w:rPr>
          <w:rFonts w:ascii="Times New Roman" w:hAnsi="Times New Roman" w:cs="Times New Roman"/>
          <w:i/>
          <w:noProof/>
          <w:vanish/>
          <w:sz w:val="24"/>
          <w:szCs w:val="24"/>
        </w:rPr>
        <w:pgNum/>
      </w:r>
      <w:r w:rsidR="00173AEE">
        <w:rPr>
          <w:rFonts w:ascii="Times New Roman" w:hAnsi="Times New Roman" w:cs="Times New Roman"/>
          <w:i/>
          <w:noProof/>
          <w:vanish/>
          <w:sz w:val="24"/>
          <w:szCs w:val="24"/>
        </w:rPr>
        <w:pgNum/>
      </w:r>
      <w:r w:rsidR="00173AEE">
        <w:rPr>
          <w:rFonts w:ascii="Times New Roman" w:hAnsi="Times New Roman" w:cs="Times New Roman"/>
          <w:i/>
          <w:noProof/>
          <w:vanish/>
          <w:sz w:val="24"/>
          <w:szCs w:val="24"/>
        </w:rPr>
        <w:pgNum/>
      </w:r>
      <w:r w:rsidR="00173AEE">
        <w:rPr>
          <w:rFonts w:ascii="Times New Roman" w:hAnsi="Times New Roman" w:cs="Times New Roman"/>
          <w:i/>
          <w:noProof/>
          <w:vanish/>
          <w:sz w:val="24"/>
          <w:szCs w:val="24"/>
        </w:rPr>
        <w:pgNum/>
      </w:r>
      <w:r w:rsidR="00173AEE">
        <w:rPr>
          <w:rFonts w:ascii="Times New Roman" w:hAnsi="Times New Roman" w:cs="Times New Roman"/>
          <w:i/>
          <w:noProof/>
          <w:vanish/>
          <w:sz w:val="24"/>
          <w:szCs w:val="24"/>
        </w:rPr>
        <w:pgNum/>
      </w:r>
      <w:r w:rsidR="00173AEE">
        <w:rPr>
          <w:rFonts w:ascii="Times New Roman" w:hAnsi="Times New Roman" w:cs="Times New Roman"/>
          <w:i/>
          <w:noProof/>
          <w:vanish/>
          <w:sz w:val="24"/>
          <w:szCs w:val="24"/>
        </w:rPr>
        <w:pgNum/>
      </w:r>
      <w:r w:rsidR="00173AEE">
        <w:rPr>
          <w:rFonts w:ascii="Times New Roman" w:hAnsi="Times New Roman" w:cs="Times New Roman"/>
          <w:i/>
          <w:noProof/>
          <w:vanish/>
          <w:sz w:val="24"/>
          <w:szCs w:val="24"/>
        </w:rPr>
        <w:pgNum/>
      </w:r>
      <w:r w:rsidR="00173AEE">
        <w:rPr>
          <w:rFonts w:ascii="Times New Roman" w:hAnsi="Times New Roman" w:cs="Times New Roman"/>
          <w:i/>
          <w:noProof/>
          <w:vanish/>
          <w:sz w:val="24"/>
          <w:szCs w:val="24"/>
        </w:rPr>
        <w:pgNum/>
      </w:r>
      <w:r w:rsidR="00173AEE">
        <w:rPr>
          <w:rFonts w:ascii="Times New Roman" w:hAnsi="Times New Roman" w:cs="Times New Roman"/>
          <w:i/>
          <w:noProof/>
          <w:vanish/>
          <w:sz w:val="24"/>
          <w:szCs w:val="24"/>
        </w:rPr>
        <w:pgNum/>
      </w:r>
      <w:r w:rsidR="00173AEE">
        <w:rPr>
          <w:rFonts w:ascii="Times New Roman" w:hAnsi="Times New Roman" w:cs="Times New Roman"/>
          <w:i/>
          <w:noProof/>
          <w:vanish/>
          <w:sz w:val="24"/>
          <w:szCs w:val="24"/>
        </w:rPr>
        <w:pgNum/>
      </w:r>
      <w:r w:rsidR="00173AEE">
        <w:rPr>
          <w:rFonts w:ascii="Times New Roman" w:hAnsi="Times New Roman" w:cs="Times New Roman"/>
          <w:i/>
          <w:noProof/>
          <w:vanish/>
          <w:sz w:val="24"/>
          <w:szCs w:val="24"/>
        </w:rPr>
        <w:pgNum/>
      </w:r>
      <w:r w:rsidR="00173AEE">
        <w:rPr>
          <w:rFonts w:ascii="Times New Roman" w:hAnsi="Times New Roman" w:cs="Times New Roman"/>
          <w:i/>
          <w:noProof/>
          <w:vanish/>
          <w:sz w:val="24"/>
          <w:szCs w:val="24"/>
        </w:rPr>
        <w:pgNum/>
      </w:r>
      <w:r w:rsidR="00173AEE">
        <w:rPr>
          <w:rFonts w:ascii="Times New Roman" w:hAnsi="Times New Roman" w:cs="Times New Roman"/>
          <w:i/>
          <w:noProof/>
          <w:vanish/>
          <w:sz w:val="24"/>
          <w:szCs w:val="24"/>
        </w:rPr>
        <w:pgNum/>
      </w:r>
      <w:r w:rsidR="00173AEE">
        <w:rPr>
          <w:rFonts w:ascii="Times New Roman" w:hAnsi="Times New Roman" w:cs="Times New Roman"/>
          <w:i/>
          <w:noProof/>
          <w:vanish/>
          <w:sz w:val="24"/>
          <w:szCs w:val="24"/>
        </w:rPr>
        <w:pgNum/>
      </w:r>
      <w:r w:rsidR="00173AEE">
        <w:rPr>
          <w:rFonts w:ascii="Times New Roman" w:hAnsi="Times New Roman" w:cs="Times New Roman"/>
          <w:i/>
          <w:noProof/>
          <w:vanish/>
          <w:sz w:val="24"/>
          <w:szCs w:val="24"/>
        </w:rPr>
        <w:pgNum/>
      </w:r>
      <w:r w:rsidR="00173AEE">
        <w:rPr>
          <w:rFonts w:ascii="Times New Roman" w:hAnsi="Times New Roman" w:cs="Times New Roman"/>
          <w:i/>
          <w:noProof/>
          <w:vanish/>
          <w:sz w:val="24"/>
          <w:szCs w:val="24"/>
        </w:rPr>
        <w:pgNum/>
      </w:r>
      <w:r w:rsidR="00173AEE">
        <w:rPr>
          <w:rFonts w:ascii="Times New Roman" w:hAnsi="Times New Roman" w:cs="Times New Roman"/>
          <w:i/>
          <w:noProof/>
          <w:vanish/>
          <w:sz w:val="24"/>
          <w:szCs w:val="24"/>
        </w:rPr>
        <w:pgNum/>
      </w:r>
      <w:r w:rsidR="00173AEE">
        <w:rPr>
          <w:rFonts w:ascii="Times New Roman" w:hAnsi="Times New Roman" w:cs="Times New Roman"/>
          <w:i/>
          <w:noProof/>
          <w:vanish/>
          <w:sz w:val="24"/>
          <w:szCs w:val="24"/>
        </w:rPr>
        <w:pgNum/>
      </w:r>
      <w:r w:rsidR="00173AEE">
        <w:rPr>
          <w:rFonts w:ascii="Times New Roman" w:hAnsi="Times New Roman" w:cs="Times New Roman"/>
          <w:i/>
          <w:noProof/>
          <w:vanish/>
          <w:sz w:val="24"/>
          <w:szCs w:val="24"/>
        </w:rPr>
        <w:pgNum/>
      </w:r>
      <w:r w:rsidR="00173AEE">
        <w:rPr>
          <w:rFonts w:ascii="Times New Roman" w:hAnsi="Times New Roman" w:cs="Times New Roman"/>
          <w:i/>
          <w:noProof/>
          <w:vanish/>
          <w:sz w:val="24"/>
          <w:szCs w:val="24"/>
        </w:rPr>
        <w:pgNum/>
      </w:r>
      <w:r w:rsidR="00173AEE">
        <w:rPr>
          <w:rFonts w:ascii="Times New Roman" w:hAnsi="Times New Roman" w:cs="Times New Roman"/>
          <w:i/>
          <w:noProof/>
          <w:vanish/>
          <w:sz w:val="24"/>
          <w:szCs w:val="24"/>
        </w:rPr>
        <w:pgNum/>
      </w:r>
      <w:r w:rsidR="00173AEE">
        <w:rPr>
          <w:rFonts w:ascii="Times New Roman" w:hAnsi="Times New Roman" w:cs="Times New Roman"/>
          <w:i/>
          <w:noProof/>
          <w:vanish/>
          <w:sz w:val="24"/>
          <w:szCs w:val="24"/>
        </w:rPr>
        <w:pgNum/>
      </w:r>
      <w:r w:rsidR="00173AEE">
        <w:rPr>
          <w:rFonts w:ascii="Times New Roman" w:hAnsi="Times New Roman" w:cs="Times New Roman"/>
          <w:i/>
          <w:noProof/>
          <w:vanish/>
          <w:sz w:val="24"/>
          <w:szCs w:val="24"/>
        </w:rPr>
        <w:pgNum/>
      </w:r>
      <w:r w:rsidR="00173AEE">
        <w:rPr>
          <w:rFonts w:ascii="Times New Roman" w:hAnsi="Times New Roman" w:cs="Times New Roman"/>
          <w:i/>
          <w:noProof/>
          <w:vanish/>
          <w:sz w:val="24"/>
          <w:szCs w:val="24"/>
        </w:rPr>
        <w:pgNum/>
      </w:r>
      <w:r w:rsidR="00173AEE">
        <w:rPr>
          <w:rFonts w:ascii="Times New Roman" w:hAnsi="Times New Roman" w:cs="Times New Roman"/>
          <w:i/>
          <w:noProof/>
          <w:vanish/>
          <w:sz w:val="24"/>
          <w:szCs w:val="24"/>
        </w:rPr>
        <w:pgNum/>
      </w:r>
      <w:r w:rsidR="00173AEE">
        <w:rPr>
          <w:rFonts w:ascii="Times New Roman" w:hAnsi="Times New Roman" w:cs="Times New Roman"/>
          <w:i/>
          <w:noProof/>
          <w:vanish/>
          <w:sz w:val="24"/>
          <w:szCs w:val="24"/>
        </w:rPr>
        <w:pgNum/>
      </w:r>
      <w:r w:rsidR="00173AEE">
        <w:rPr>
          <w:rFonts w:ascii="Times New Roman" w:hAnsi="Times New Roman" w:cs="Times New Roman"/>
          <w:i/>
          <w:noProof/>
          <w:vanish/>
          <w:sz w:val="24"/>
          <w:szCs w:val="24"/>
        </w:rPr>
        <w:pgNum/>
      </w:r>
      <w:r w:rsidR="00173AEE">
        <w:rPr>
          <w:rFonts w:ascii="Times New Roman" w:hAnsi="Times New Roman" w:cs="Times New Roman"/>
          <w:i/>
          <w:noProof/>
          <w:vanish/>
          <w:sz w:val="24"/>
          <w:szCs w:val="24"/>
        </w:rPr>
        <w:pgNum/>
      </w:r>
      <w:r w:rsidR="00173AEE">
        <w:rPr>
          <w:rFonts w:ascii="Times New Roman" w:hAnsi="Times New Roman" w:cs="Times New Roman"/>
          <w:i/>
          <w:noProof/>
          <w:vanish/>
          <w:sz w:val="24"/>
          <w:szCs w:val="24"/>
        </w:rPr>
        <w:pgNum/>
      </w:r>
      <w:r w:rsidR="00173AEE">
        <w:rPr>
          <w:rFonts w:ascii="Times New Roman" w:hAnsi="Times New Roman" w:cs="Times New Roman"/>
          <w:i/>
          <w:noProof/>
          <w:vanish/>
          <w:sz w:val="24"/>
          <w:szCs w:val="24"/>
        </w:rPr>
        <w:pgNum/>
      </w:r>
      <w:r w:rsidR="00173AEE">
        <w:rPr>
          <w:rFonts w:ascii="Times New Roman" w:hAnsi="Times New Roman" w:cs="Times New Roman"/>
          <w:i/>
          <w:noProof/>
          <w:vanish/>
          <w:sz w:val="24"/>
          <w:szCs w:val="24"/>
        </w:rPr>
        <w:pgNum/>
      </w:r>
      <w:r w:rsidR="00173AEE">
        <w:rPr>
          <w:rFonts w:ascii="Times New Roman" w:hAnsi="Times New Roman" w:cs="Times New Roman"/>
          <w:i/>
          <w:noProof/>
          <w:vanish/>
          <w:sz w:val="24"/>
          <w:szCs w:val="24"/>
        </w:rPr>
        <w:pgNum/>
      </w:r>
      <w:r w:rsidR="00173AEE">
        <w:rPr>
          <w:rFonts w:ascii="Times New Roman" w:hAnsi="Times New Roman" w:cs="Times New Roman"/>
          <w:i/>
          <w:noProof/>
          <w:vanish/>
          <w:sz w:val="24"/>
          <w:szCs w:val="24"/>
        </w:rPr>
        <w:pgNum/>
      </w:r>
      <w:r w:rsidR="00173AEE">
        <w:rPr>
          <w:rFonts w:ascii="Times New Roman" w:hAnsi="Times New Roman" w:cs="Times New Roman"/>
          <w:i/>
          <w:noProof/>
          <w:vanish/>
          <w:sz w:val="24"/>
          <w:szCs w:val="24"/>
        </w:rPr>
        <w:pgNum/>
      </w:r>
      <w:r w:rsidR="00173AEE">
        <w:rPr>
          <w:rFonts w:ascii="Times New Roman" w:hAnsi="Times New Roman" w:cs="Times New Roman"/>
          <w:i/>
          <w:noProof/>
          <w:vanish/>
          <w:sz w:val="24"/>
          <w:szCs w:val="24"/>
        </w:rPr>
        <w:pgNum/>
      </w:r>
      <w:r w:rsidR="00173AEE">
        <w:rPr>
          <w:rFonts w:ascii="Times New Roman" w:hAnsi="Times New Roman" w:cs="Times New Roman"/>
          <w:i/>
          <w:noProof/>
          <w:vanish/>
          <w:sz w:val="24"/>
          <w:szCs w:val="24"/>
        </w:rPr>
        <w:pgNum/>
      </w:r>
      <w:r w:rsidR="00173AEE">
        <w:rPr>
          <w:rFonts w:ascii="Times New Roman" w:hAnsi="Times New Roman" w:cs="Times New Roman"/>
          <w:i/>
          <w:noProof/>
          <w:vanish/>
          <w:sz w:val="24"/>
          <w:szCs w:val="24"/>
        </w:rPr>
        <w:pgNum/>
      </w:r>
      <w:r w:rsidR="00173AEE">
        <w:rPr>
          <w:rFonts w:ascii="Times New Roman" w:hAnsi="Times New Roman" w:cs="Times New Roman"/>
          <w:i/>
          <w:noProof/>
          <w:vanish/>
          <w:sz w:val="24"/>
          <w:szCs w:val="24"/>
        </w:rPr>
        <w:pgNum/>
      </w:r>
      <w:r w:rsidR="00173AEE">
        <w:rPr>
          <w:rFonts w:ascii="Times New Roman" w:hAnsi="Times New Roman" w:cs="Times New Roman"/>
          <w:i/>
          <w:noProof/>
          <w:vanish/>
          <w:sz w:val="24"/>
          <w:szCs w:val="24"/>
        </w:rPr>
        <w:pgNum/>
      </w:r>
      <w:r w:rsidR="00173AEE">
        <w:rPr>
          <w:rFonts w:ascii="Times New Roman" w:hAnsi="Times New Roman" w:cs="Times New Roman"/>
          <w:i/>
          <w:noProof/>
          <w:vanish/>
          <w:sz w:val="24"/>
          <w:szCs w:val="24"/>
        </w:rPr>
        <w:pgNum/>
      </w:r>
      <w:r w:rsidR="00173AEE">
        <w:rPr>
          <w:rFonts w:ascii="Times New Roman" w:hAnsi="Times New Roman" w:cs="Times New Roman"/>
          <w:i/>
          <w:noProof/>
          <w:vanish/>
          <w:sz w:val="24"/>
          <w:szCs w:val="24"/>
        </w:rPr>
        <w:pgNum/>
      </w:r>
      <w:r w:rsidRPr="005F059E">
        <w:rPr>
          <w:rFonts w:ascii="Times New Roman" w:hAnsi="Times New Roman" w:cs="Times New Roman"/>
          <w:sz w:val="20"/>
          <w:szCs w:val="20"/>
          <w:lang w:val="pt-BR"/>
        </w:rPr>
        <w:t xml:space="preserve"> </w:t>
      </w:r>
      <w:r w:rsidRPr="00173AEE">
        <w:rPr>
          <w:rFonts w:ascii="Times New Roman" w:hAnsi="Times New Roman"/>
          <w:sz w:val="20"/>
        </w:rPr>
        <w:t>http://f5.folha.uol.com.br/colunistas/ricardofeltrin/2014/03/1421563-assinante-de-tv-gasta-ate-r-300-por-mes-e-so-ve-globo.shtml</w:t>
      </w:r>
      <w:r w:rsidRPr="005F059E">
        <w:rPr>
          <w:rStyle w:val="Hyperlink"/>
          <w:rFonts w:ascii="Times New Roman" w:hAnsi="Times New Roman" w:cs="Times New Roman"/>
          <w:color w:val="auto"/>
          <w:sz w:val="20"/>
          <w:szCs w:val="20"/>
          <w:u w:val="none"/>
        </w:rPr>
        <w:t>.</w:t>
      </w:r>
    </w:p>
  </w:footnote>
  <w:footnote w:id="10">
    <w:p w14:paraId="3FF5FD92" w14:textId="0CC82A5E" w:rsidR="00D6474D" w:rsidRPr="005F059E" w:rsidRDefault="00D6474D" w:rsidP="00803242">
      <w:pPr>
        <w:pStyle w:val="Heading2"/>
        <w:ind w:right="202"/>
        <w:rPr>
          <w:sz w:val="20"/>
          <w:szCs w:val="20"/>
          <w:lang w:val="pt-BR"/>
        </w:rPr>
      </w:pPr>
      <w:r w:rsidRPr="005F059E">
        <w:rPr>
          <w:rStyle w:val="FootnoteReference"/>
          <w:sz w:val="20"/>
          <w:szCs w:val="20"/>
        </w:rPr>
        <w:footnoteRef/>
      </w:r>
      <w:r w:rsidRPr="005F059E">
        <w:rPr>
          <w:sz w:val="20"/>
          <w:szCs w:val="20"/>
          <w:lang w:val="pt-BR"/>
        </w:rPr>
        <w:t xml:space="preserve"> </w:t>
      </w:r>
      <w:r w:rsidR="00A47D5C" w:rsidRPr="005F059E">
        <w:rPr>
          <w:sz w:val="20"/>
          <w:szCs w:val="20"/>
          <w:lang w:val="pt-BR"/>
        </w:rPr>
        <w:t>‘</w:t>
      </w:r>
      <w:r w:rsidRPr="005F059E">
        <w:rPr>
          <w:sz w:val="20"/>
          <w:szCs w:val="20"/>
          <w:lang w:val="pt-BR"/>
        </w:rPr>
        <w:t xml:space="preserve">Brasil </w:t>
      </w:r>
      <w:r w:rsidR="0047024E" w:rsidRPr="005F059E">
        <w:rPr>
          <w:sz w:val="20"/>
          <w:szCs w:val="20"/>
          <w:lang w:val="pt-BR"/>
        </w:rPr>
        <w:t>R</w:t>
      </w:r>
      <w:r w:rsidRPr="005F059E">
        <w:rPr>
          <w:sz w:val="20"/>
          <w:szCs w:val="20"/>
          <w:lang w:val="pt-BR"/>
        </w:rPr>
        <w:t xml:space="preserve">egistra 19,24 </w:t>
      </w:r>
      <w:r w:rsidR="0047024E" w:rsidRPr="005F059E">
        <w:rPr>
          <w:sz w:val="20"/>
          <w:szCs w:val="20"/>
          <w:lang w:val="pt-BR"/>
        </w:rPr>
        <w:t>M</w:t>
      </w:r>
      <w:r w:rsidRPr="005F059E">
        <w:rPr>
          <w:sz w:val="20"/>
          <w:szCs w:val="20"/>
          <w:lang w:val="pt-BR"/>
        </w:rPr>
        <w:t>ilhões</w:t>
      </w:r>
      <w:r w:rsidR="005F059E">
        <w:rPr>
          <w:sz w:val="20"/>
          <w:szCs w:val="20"/>
          <w:lang w:val="pt-BR"/>
        </w:rPr>
        <w:t xml:space="preserve">’, </w:t>
      </w:r>
      <w:r w:rsidR="005F059E">
        <w:rPr>
          <w:i/>
          <w:sz w:val="20"/>
          <w:szCs w:val="20"/>
          <w:lang w:val="pt-BR"/>
        </w:rPr>
        <w:t>Anatel</w:t>
      </w:r>
      <w:r w:rsidR="005F059E">
        <w:rPr>
          <w:sz w:val="20"/>
          <w:szCs w:val="20"/>
          <w:lang w:val="pt-BR"/>
        </w:rPr>
        <w:t>.</w:t>
      </w:r>
      <w:r w:rsidR="00A47D5C" w:rsidRPr="005F059E">
        <w:rPr>
          <w:rStyle w:val="Hyperlink"/>
          <w:color w:val="auto"/>
          <w:sz w:val="20"/>
          <w:szCs w:val="20"/>
          <w:u w:val="none"/>
          <w:lang w:val="pt-BR"/>
        </w:rPr>
        <w:t>.</w:t>
      </w:r>
    </w:p>
  </w:footnote>
  <w:footnote w:id="11">
    <w:p w14:paraId="36D5FD78" w14:textId="4975D3EF" w:rsidR="00D6474D" w:rsidRPr="005F059E" w:rsidRDefault="00D6474D" w:rsidP="005C3F2F">
      <w:pPr>
        <w:pStyle w:val="HTMLPreformatted"/>
        <w:shd w:val="clear" w:color="auto" w:fill="FFFFFF"/>
        <w:rPr>
          <w:rFonts w:ascii="Times New Roman" w:hAnsi="Times New Roman" w:cs="Times New Roman"/>
        </w:rPr>
      </w:pPr>
      <w:r w:rsidRPr="00173AEE">
        <w:rPr>
          <w:rStyle w:val="FootnoteReference"/>
          <w:rFonts w:ascii="Times New Roman" w:hAnsi="Times New Roman" w:cs="Times New Roman"/>
        </w:rPr>
        <w:footnoteRef/>
      </w:r>
      <w:r w:rsidRPr="00173AEE">
        <w:rPr>
          <w:rFonts w:ascii="Times New Roman" w:hAnsi="Times New Roman" w:cs="Times New Roman"/>
        </w:rPr>
        <w:t xml:space="preserve"> ‘Numero de </w:t>
      </w:r>
      <w:r w:rsidR="0047024E" w:rsidRPr="00173AEE">
        <w:rPr>
          <w:rFonts w:ascii="Times New Roman" w:hAnsi="Times New Roman" w:cs="Times New Roman"/>
        </w:rPr>
        <w:t>P</w:t>
      </w:r>
      <w:r w:rsidRPr="00173AEE">
        <w:rPr>
          <w:rFonts w:ascii="Times New Roman" w:hAnsi="Times New Roman" w:cs="Times New Roman"/>
        </w:rPr>
        <w:t xml:space="preserve">essoas com </w:t>
      </w:r>
      <w:r w:rsidR="0047024E" w:rsidRPr="00173AEE">
        <w:rPr>
          <w:rFonts w:ascii="Times New Roman" w:hAnsi="Times New Roman" w:cs="Times New Roman"/>
        </w:rPr>
        <w:t>A</w:t>
      </w:r>
      <w:r w:rsidRPr="00173AEE">
        <w:rPr>
          <w:rFonts w:ascii="Times New Roman" w:hAnsi="Times New Roman" w:cs="Times New Roman"/>
        </w:rPr>
        <w:t xml:space="preserve">cesso a </w:t>
      </w:r>
      <w:r w:rsidR="0047024E" w:rsidRPr="00173AEE">
        <w:rPr>
          <w:rFonts w:ascii="Times New Roman" w:hAnsi="Times New Roman" w:cs="Times New Roman"/>
        </w:rPr>
        <w:t>I</w:t>
      </w:r>
      <w:r w:rsidRPr="00173AEE">
        <w:rPr>
          <w:rFonts w:ascii="Times New Roman" w:hAnsi="Times New Roman" w:cs="Times New Roman"/>
        </w:rPr>
        <w:t xml:space="preserve">nternet no Brasil </w:t>
      </w:r>
      <w:r w:rsidR="0047024E" w:rsidRPr="00173AEE">
        <w:rPr>
          <w:rFonts w:ascii="Times New Roman" w:hAnsi="Times New Roman" w:cs="Times New Roman"/>
        </w:rPr>
        <w:t>S</w:t>
      </w:r>
      <w:r w:rsidRPr="00173AEE">
        <w:rPr>
          <w:rFonts w:ascii="Times New Roman" w:hAnsi="Times New Roman" w:cs="Times New Roman"/>
        </w:rPr>
        <w:t>upera 120 milhoes [</w:t>
      </w:r>
      <w:r w:rsidRPr="00173AEE">
        <w:rPr>
          <w:rFonts w:ascii="Times New Roman" w:hAnsi="Times New Roman" w:cs="Times New Roman"/>
          <w:lang w:eastAsia="en-AU"/>
        </w:rPr>
        <w:t xml:space="preserve">Number of </w:t>
      </w:r>
      <w:r w:rsidR="0047024E" w:rsidRPr="00173AEE">
        <w:rPr>
          <w:rFonts w:ascii="Times New Roman" w:hAnsi="Times New Roman" w:cs="Times New Roman"/>
          <w:lang w:eastAsia="en-AU"/>
        </w:rPr>
        <w:t>P</w:t>
      </w:r>
      <w:r w:rsidRPr="00173AEE">
        <w:rPr>
          <w:rFonts w:ascii="Times New Roman" w:hAnsi="Times New Roman" w:cs="Times New Roman"/>
          <w:lang w:eastAsia="en-AU"/>
        </w:rPr>
        <w:t xml:space="preserve">eople with Internet </w:t>
      </w:r>
      <w:r w:rsidR="0047024E" w:rsidRPr="00173AEE">
        <w:rPr>
          <w:rFonts w:ascii="Times New Roman" w:hAnsi="Times New Roman" w:cs="Times New Roman"/>
          <w:lang w:eastAsia="en-AU"/>
        </w:rPr>
        <w:t>A</w:t>
      </w:r>
      <w:r w:rsidRPr="00173AEE">
        <w:rPr>
          <w:rFonts w:ascii="Times New Roman" w:hAnsi="Times New Roman" w:cs="Times New Roman"/>
          <w:lang w:eastAsia="en-AU"/>
        </w:rPr>
        <w:t xml:space="preserve">ccess in Brazil </w:t>
      </w:r>
      <w:r w:rsidR="0047024E" w:rsidRPr="00173AEE">
        <w:rPr>
          <w:rFonts w:ascii="Times New Roman" w:hAnsi="Times New Roman" w:cs="Times New Roman"/>
          <w:lang w:eastAsia="en-AU"/>
        </w:rPr>
        <w:t>E</w:t>
      </w:r>
      <w:r w:rsidRPr="00173AEE">
        <w:rPr>
          <w:rFonts w:ascii="Times New Roman" w:hAnsi="Times New Roman" w:cs="Times New Roman"/>
          <w:lang w:eastAsia="en-AU"/>
        </w:rPr>
        <w:t xml:space="preserve">xceeds 120 </w:t>
      </w:r>
      <w:r w:rsidR="0047024E" w:rsidRPr="00173AEE">
        <w:rPr>
          <w:rFonts w:ascii="Times New Roman" w:hAnsi="Times New Roman" w:cs="Times New Roman"/>
          <w:lang w:eastAsia="en-AU"/>
        </w:rPr>
        <w:t>M</w:t>
      </w:r>
      <w:r w:rsidRPr="00173AEE">
        <w:rPr>
          <w:rFonts w:ascii="Times New Roman" w:hAnsi="Times New Roman" w:cs="Times New Roman"/>
          <w:lang w:eastAsia="en-AU"/>
        </w:rPr>
        <w:t xml:space="preserve">illion]’, </w:t>
      </w:r>
      <w:r w:rsidRPr="00173AEE">
        <w:rPr>
          <w:rFonts w:ascii="Times New Roman" w:hAnsi="Times New Roman" w:cs="Times New Roman"/>
          <w:i/>
          <w:lang w:eastAsia="en-AU"/>
        </w:rPr>
        <w:t>Nielsen</w:t>
      </w:r>
      <w:r w:rsidRPr="00173AEE">
        <w:rPr>
          <w:rFonts w:ascii="Times New Roman" w:hAnsi="Times New Roman" w:cs="Times New Roman"/>
          <w:lang w:eastAsia="en-AU"/>
        </w:rPr>
        <w:t xml:space="preserve">, 30 July 2014, </w:t>
      </w:r>
      <w:r w:rsidRPr="00173AEE">
        <w:rPr>
          <w:rFonts w:ascii="Times New Roman" w:hAnsi="Times New Roman"/>
        </w:rPr>
        <w:t>http://www.nielsen.com/br/pt/press-room/2014/Numero-de-pessoas-com-acesso-a-internet-no-Brasil-supera-120-milhoes.html</w:t>
      </w:r>
      <w:r w:rsidRPr="005F059E">
        <w:rPr>
          <w:rStyle w:val="Hyperlink"/>
          <w:rFonts w:ascii="Times New Roman" w:hAnsi="Times New Roman" w:cs="Times New Roman"/>
          <w:color w:val="auto"/>
          <w:u w:val="none"/>
        </w:rPr>
        <w:t>.</w:t>
      </w:r>
    </w:p>
  </w:footnote>
  <w:footnote w:id="12">
    <w:p w14:paraId="4A69AA0D" w14:textId="7AE62CBC" w:rsidR="00D6474D" w:rsidRPr="005F059E" w:rsidRDefault="00D6474D" w:rsidP="003A32E2">
      <w:pPr>
        <w:spacing w:after="0" w:line="240" w:lineRule="auto"/>
        <w:rPr>
          <w:rFonts w:ascii="Times New Roman" w:hAnsi="Times New Roman" w:cs="Times New Roman"/>
          <w:noProof/>
          <w:sz w:val="20"/>
          <w:szCs w:val="20"/>
        </w:rPr>
      </w:pPr>
      <w:r w:rsidRPr="005F059E">
        <w:rPr>
          <w:rStyle w:val="FootnoteReference"/>
          <w:rFonts w:ascii="Times New Roman" w:hAnsi="Times New Roman" w:cs="Times New Roman"/>
          <w:sz w:val="20"/>
          <w:szCs w:val="20"/>
        </w:rPr>
        <w:footnoteRef/>
      </w:r>
      <w:r w:rsidR="005F059E">
        <w:rPr>
          <w:rFonts w:ascii="Times New Roman" w:hAnsi="Times New Roman" w:cs="Times New Roman"/>
          <w:sz w:val="20"/>
          <w:szCs w:val="20"/>
          <w:lang w:val="pt-BR"/>
        </w:rPr>
        <w:t xml:space="preserve"> </w:t>
      </w:r>
      <w:r w:rsidR="000F3EF0" w:rsidRPr="005F059E">
        <w:rPr>
          <w:rFonts w:ascii="Times New Roman" w:hAnsi="Times New Roman" w:cs="Times New Roman"/>
          <w:sz w:val="20"/>
          <w:szCs w:val="20"/>
          <w:lang w:val="pt-BR"/>
        </w:rPr>
        <w:t xml:space="preserve">Marcelo Cortes </w:t>
      </w:r>
      <w:r w:rsidRPr="005F059E">
        <w:rPr>
          <w:rFonts w:ascii="Times New Roman" w:hAnsi="Times New Roman" w:cs="Times New Roman"/>
          <w:noProof/>
          <w:sz w:val="20"/>
          <w:szCs w:val="20"/>
          <w:lang w:val="pt-BR"/>
        </w:rPr>
        <w:t xml:space="preserve">Neri, </w:t>
      </w:r>
      <w:r w:rsidR="000F3EF0" w:rsidRPr="005F059E">
        <w:rPr>
          <w:rFonts w:ascii="Times New Roman" w:hAnsi="Times New Roman" w:cs="Times New Roman"/>
          <w:noProof/>
          <w:sz w:val="20"/>
          <w:szCs w:val="20"/>
          <w:lang w:val="pt-BR"/>
        </w:rPr>
        <w:t>‘</w:t>
      </w:r>
      <w:r w:rsidRPr="005F059E">
        <w:rPr>
          <w:rFonts w:ascii="Times New Roman" w:hAnsi="Times New Roman" w:cs="Times New Roman"/>
          <w:noProof/>
          <w:sz w:val="20"/>
          <w:szCs w:val="20"/>
          <w:lang w:val="pt-BR"/>
        </w:rPr>
        <w:t xml:space="preserve">Mapa da </w:t>
      </w:r>
      <w:r w:rsidR="0047024E" w:rsidRPr="005F059E">
        <w:rPr>
          <w:rFonts w:ascii="Times New Roman" w:hAnsi="Times New Roman" w:cs="Times New Roman"/>
          <w:noProof/>
          <w:sz w:val="20"/>
          <w:szCs w:val="20"/>
          <w:lang w:val="pt-BR"/>
        </w:rPr>
        <w:t>I</w:t>
      </w:r>
      <w:r w:rsidRPr="005F059E">
        <w:rPr>
          <w:rFonts w:ascii="Times New Roman" w:hAnsi="Times New Roman" w:cs="Times New Roman"/>
          <w:noProof/>
          <w:sz w:val="20"/>
          <w:szCs w:val="20"/>
          <w:lang w:val="pt-BR"/>
        </w:rPr>
        <w:t xml:space="preserve">nclusao </w:t>
      </w:r>
      <w:r w:rsidR="0047024E" w:rsidRPr="005F059E">
        <w:rPr>
          <w:rFonts w:ascii="Times New Roman" w:hAnsi="Times New Roman" w:cs="Times New Roman"/>
          <w:noProof/>
          <w:sz w:val="20"/>
          <w:szCs w:val="20"/>
          <w:lang w:val="pt-BR"/>
        </w:rPr>
        <w:t>D</w:t>
      </w:r>
      <w:r w:rsidRPr="005F059E">
        <w:rPr>
          <w:rFonts w:ascii="Times New Roman" w:hAnsi="Times New Roman" w:cs="Times New Roman"/>
          <w:noProof/>
          <w:sz w:val="20"/>
          <w:szCs w:val="20"/>
          <w:lang w:val="pt-BR"/>
        </w:rPr>
        <w:t xml:space="preserve">igital [Map of </w:t>
      </w:r>
      <w:r w:rsidR="0047024E" w:rsidRPr="005F059E">
        <w:rPr>
          <w:rFonts w:ascii="Times New Roman" w:hAnsi="Times New Roman" w:cs="Times New Roman"/>
          <w:noProof/>
          <w:sz w:val="20"/>
          <w:szCs w:val="20"/>
          <w:lang w:val="pt-BR"/>
        </w:rPr>
        <w:t>D</w:t>
      </w:r>
      <w:r w:rsidRPr="005F059E">
        <w:rPr>
          <w:rFonts w:ascii="Times New Roman" w:hAnsi="Times New Roman" w:cs="Times New Roman"/>
          <w:noProof/>
          <w:sz w:val="20"/>
          <w:szCs w:val="20"/>
          <w:lang w:val="pt-BR"/>
        </w:rPr>
        <w:t xml:space="preserve">igital </w:t>
      </w:r>
      <w:r w:rsidR="0047024E" w:rsidRPr="005F059E">
        <w:rPr>
          <w:rFonts w:ascii="Times New Roman" w:hAnsi="Times New Roman" w:cs="Times New Roman"/>
          <w:noProof/>
          <w:sz w:val="20"/>
          <w:szCs w:val="20"/>
          <w:lang w:val="pt-BR"/>
        </w:rPr>
        <w:t>I</w:t>
      </w:r>
      <w:r w:rsidRPr="005F059E">
        <w:rPr>
          <w:rFonts w:ascii="Times New Roman" w:hAnsi="Times New Roman" w:cs="Times New Roman"/>
          <w:noProof/>
          <w:sz w:val="20"/>
          <w:szCs w:val="20"/>
          <w:lang w:val="pt-BR"/>
        </w:rPr>
        <w:t>nclusion]</w:t>
      </w:r>
      <w:r w:rsidR="000F3EF0" w:rsidRPr="005F059E">
        <w:rPr>
          <w:rFonts w:ascii="Times New Roman" w:hAnsi="Times New Roman" w:cs="Times New Roman"/>
          <w:noProof/>
          <w:sz w:val="20"/>
          <w:szCs w:val="20"/>
          <w:lang w:val="pt-BR"/>
        </w:rPr>
        <w:t>’,</w:t>
      </w:r>
      <w:r w:rsidRPr="005F059E">
        <w:rPr>
          <w:rFonts w:ascii="Times New Roman" w:hAnsi="Times New Roman" w:cs="Times New Roman"/>
          <w:noProof/>
          <w:sz w:val="20"/>
          <w:szCs w:val="20"/>
          <w:lang w:val="pt-BR"/>
        </w:rPr>
        <w:t xml:space="preserve"> </w:t>
      </w:r>
      <w:r w:rsidR="005F059E">
        <w:rPr>
          <w:rFonts w:ascii="Times New Roman" w:hAnsi="Times New Roman" w:cs="Times New Roman"/>
          <w:noProof/>
          <w:sz w:val="20"/>
          <w:szCs w:val="20"/>
          <w:lang w:val="pt-BR"/>
        </w:rPr>
        <w:t xml:space="preserve">report, </w:t>
      </w:r>
      <w:r w:rsidRPr="00173AEE">
        <w:rPr>
          <w:rFonts w:ascii="Times New Roman" w:hAnsi="Times New Roman" w:cs="Times New Roman"/>
          <w:noProof/>
          <w:sz w:val="20"/>
          <w:szCs w:val="20"/>
          <w:lang w:val="pt-BR"/>
        </w:rPr>
        <w:t>Centro de Políticas Sociais</w:t>
      </w:r>
      <w:r w:rsidRPr="005F059E">
        <w:rPr>
          <w:rFonts w:ascii="Times New Roman" w:hAnsi="Times New Roman" w:cs="Times New Roman"/>
          <w:noProof/>
          <w:sz w:val="20"/>
          <w:szCs w:val="20"/>
          <w:lang w:val="pt-BR"/>
        </w:rPr>
        <w:t xml:space="preserve">. </w:t>
      </w:r>
      <w:r w:rsidRPr="00173AEE">
        <w:rPr>
          <w:rFonts w:ascii="Times New Roman" w:hAnsi="Times New Roman" w:cs="Times New Roman"/>
          <w:noProof/>
          <w:sz w:val="20"/>
          <w:szCs w:val="20"/>
        </w:rPr>
        <w:t>Fundacao Getúlio Vargas and Fundação Telefônica</w:t>
      </w:r>
      <w:r w:rsidR="005F059E">
        <w:rPr>
          <w:rFonts w:ascii="Times New Roman" w:hAnsi="Times New Roman" w:cs="Times New Roman"/>
          <w:noProof/>
          <w:sz w:val="20"/>
          <w:szCs w:val="20"/>
        </w:rPr>
        <w:t xml:space="preserve">, </w:t>
      </w:r>
      <w:r w:rsidR="000F3EF0" w:rsidRPr="00173AEE">
        <w:rPr>
          <w:rFonts w:ascii="Times New Roman" w:hAnsi="Times New Roman" w:cs="Times New Roman"/>
          <w:noProof/>
          <w:sz w:val="20"/>
          <w:szCs w:val="20"/>
        </w:rPr>
        <w:t>2012</w:t>
      </w:r>
      <w:r w:rsidR="00803242" w:rsidRPr="005F059E">
        <w:rPr>
          <w:rFonts w:ascii="Times New Roman" w:hAnsi="Times New Roman" w:cs="Times New Roman"/>
          <w:i/>
          <w:noProof/>
          <w:sz w:val="20"/>
          <w:szCs w:val="20"/>
        </w:rPr>
        <w:t>.</w:t>
      </w:r>
    </w:p>
    <w:p w14:paraId="52AD9D2C" w14:textId="77777777" w:rsidR="00D6474D" w:rsidRPr="00173AEE" w:rsidRDefault="00D6474D">
      <w:pPr>
        <w:pStyle w:val="FootnoteText"/>
      </w:pPr>
    </w:p>
  </w:footnote>
  <w:footnote w:id="13">
    <w:p w14:paraId="697382C3" w14:textId="77777777" w:rsidR="00D6474D" w:rsidRPr="00173AEE" w:rsidRDefault="00D6474D" w:rsidP="00D25592">
      <w:pPr>
        <w:pStyle w:val="FootnoteText"/>
      </w:pPr>
      <w:r w:rsidRPr="00173AEE">
        <w:rPr>
          <w:rStyle w:val="FootnoteReference"/>
        </w:rPr>
        <w:footnoteRef/>
      </w:r>
      <w:r w:rsidRPr="00173AEE">
        <w:t xml:space="preserve"> When not considering YouTube and websites with pornographic content.</w:t>
      </w:r>
    </w:p>
  </w:footnote>
  <w:footnote w:id="14">
    <w:p w14:paraId="197A366B" w14:textId="7004178D" w:rsidR="00FD6BDF" w:rsidRPr="005F059E" w:rsidRDefault="00C7539C" w:rsidP="00230E33">
      <w:pPr>
        <w:spacing w:after="0" w:line="240" w:lineRule="auto"/>
        <w:rPr>
          <w:rFonts w:ascii="Times New Roman" w:hAnsi="Times New Roman" w:cs="Times New Roman"/>
          <w:noProof/>
          <w:sz w:val="20"/>
          <w:szCs w:val="20"/>
        </w:rPr>
      </w:pPr>
      <w:r w:rsidRPr="005F059E">
        <w:rPr>
          <w:rStyle w:val="FootnoteReference"/>
          <w:rFonts w:ascii="Times New Roman" w:hAnsi="Times New Roman" w:cs="Times New Roman"/>
          <w:sz w:val="20"/>
          <w:szCs w:val="20"/>
        </w:rPr>
        <w:footnoteRef/>
      </w:r>
      <w:r w:rsidRPr="005F059E">
        <w:rPr>
          <w:rFonts w:ascii="Times New Roman" w:hAnsi="Times New Roman" w:cs="Times New Roman"/>
          <w:sz w:val="20"/>
          <w:szCs w:val="20"/>
        </w:rPr>
        <w:t xml:space="preserve"> </w:t>
      </w:r>
      <w:r w:rsidR="00230E33" w:rsidRPr="005F059E">
        <w:rPr>
          <w:rFonts w:ascii="Times New Roman" w:hAnsi="Times New Roman" w:cs="Times New Roman"/>
          <w:i/>
          <w:noProof/>
          <w:sz w:val="20"/>
          <w:szCs w:val="20"/>
        </w:rPr>
        <w:t xml:space="preserve">Draft </w:t>
      </w:r>
      <w:r w:rsidR="0047024E" w:rsidRPr="005F059E">
        <w:rPr>
          <w:rFonts w:ascii="Times New Roman" w:hAnsi="Times New Roman" w:cs="Times New Roman"/>
          <w:i/>
          <w:noProof/>
          <w:sz w:val="20"/>
          <w:szCs w:val="20"/>
        </w:rPr>
        <w:t>B</w:t>
      </w:r>
      <w:r w:rsidR="00230E33" w:rsidRPr="005F059E">
        <w:rPr>
          <w:rFonts w:ascii="Times New Roman" w:hAnsi="Times New Roman" w:cs="Times New Roman"/>
          <w:i/>
          <w:noProof/>
          <w:sz w:val="20"/>
          <w:szCs w:val="20"/>
        </w:rPr>
        <w:t xml:space="preserve">ill </w:t>
      </w:r>
      <w:r w:rsidR="0047024E" w:rsidRPr="00173AEE">
        <w:rPr>
          <w:rFonts w:ascii="Times New Roman" w:hAnsi="Times New Roman" w:cs="Times New Roman"/>
          <w:i/>
          <w:noProof/>
          <w:sz w:val="20"/>
          <w:szCs w:val="20"/>
        </w:rPr>
        <w:t>P</w:t>
      </w:r>
      <w:r w:rsidR="00230E33" w:rsidRPr="00173AEE">
        <w:rPr>
          <w:rFonts w:ascii="Times New Roman" w:hAnsi="Times New Roman" w:cs="Times New Roman"/>
          <w:i/>
          <w:noProof/>
          <w:sz w:val="20"/>
          <w:szCs w:val="20"/>
        </w:rPr>
        <w:t>roposition</w:t>
      </w:r>
      <w:r w:rsidR="00230E33" w:rsidRPr="00173AEE">
        <w:rPr>
          <w:rFonts w:ascii="Times New Roman" w:hAnsi="Times New Roman" w:cs="Times New Roman"/>
          <w:noProof/>
          <w:sz w:val="20"/>
          <w:szCs w:val="20"/>
        </w:rPr>
        <w:t xml:space="preserve">, </w:t>
      </w:r>
      <w:r w:rsidR="00230E33" w:rsidRPr="00173AEE">
        <w:rPr>
          <w:rFonts w:ascii="Times New Roman" w:hAnsi="Times New Roman" w:cs="Times New Roman"/>
          <w:sz w:val="20"/>
          <w:szCs w:val="20"/>
          <w:lang w:val="en-US"/>
        </w:rPr>
        <w:t>The National Congress,</w:t>
      </w:r>
      <w:r w:rsidR="00230E33" w:rsidRPr="00173AEE">
        <w:rPr>
          <w:rFonts w:ascii="Times New Roman" w:hAnsi="Times New Roman" w:cs="Times New Roman"/>
          <w:noProof/>
          <w:sz w:val="20"/>
          <w:szCs w:val="20"/>
        </w:rPr>
        <w:t xml:space="preserve"> </w:t>
      </w:r>
      <w:r w:rsidR="00173AEE">
        <w:rPr>
          <w:rFonts w:ascii="Times New Roman" w:hAnsi="Times New Roman" w:cs="Times New Roman"/>
          <w:noProof/>
          <w:sz w:val="20"/>
          <w:szCs w:val="20"/>
        </w:rPr>
        <w:t xml:space="preserve">Brazil, </w:t>
      </w:r>
      <w:r w:rsidR="00230E33" w:rsidRPr="00173AEE">
        <w:rPr>
          <w:rFonts w:ascii="Times New Roman" w:hAnsi="Times New Roman" w:cs="Times New Roman"/>
          <w:sz w:val="20"/>
          <w:szCs w:val="20"/>
          <w:lang w:val="en-US"/>
        </w:rPr>
        <w:t xml:space="preserve">EMI Nº 00086 - MJ/MP/MCT/MC, </w:t>
      </w:r>
      <w:r w:rsidR="00230E33" w:rsidRPr="00173AEE">
        <w:rPr>
          <w:rFonts w:ascii="Times New Roman" w:hAnsi="Times New Roman" w:cs="Times New Roman"/>
          <w:noProof/>
          <w:sz w:val="20"/>
          <w:szCs w:val="20"/>
        </w:rPr>
        <w:t>2011.</w:t>
      </w:r>
      <w:r w:rsidR="00230E33" w:rsidRPr="00173AEE">
        <w:rPr>
          <w:rFonts w:ascii="Times New Roman" w:hAnsi="Times New Roman" w:cs="Times New Roman"/>
          <w:sz w:val="20"/>
          <w:szCs w:val="20"/>
        </w:rPr>
        <w:t xml:space="preserve"> </w:t>
      </w:r>
      <w:r w:rsidR="00FD6BDF" w:rsidRPr="00173AEE">
        <w:rPr>
          <w:rFonts w:ascii="Times New Roman" w:hAnsi="Times New Roman"/>
          <w:sz w:val="20"/>
        </w:rPr>
        <w:t>http://direitorio.fgv.br/sites/direitorio.fgv.br/files/Marco%20Civil%20-%20English%20Version%20sept2011.pdf</w:t>
      </w:r>
      <w:r w:rsidR="00FD6BDF" w:rsidRPr="005F059E">
        <w:rPr>
          <w:rFonts w:ascii="Times New Roman" w:hAnsi="Times New Roman" w:cs="Times New Roman"/>
          <w:noProof/>
          <w:sz w:val="20"/>
          <w:szCs w:val="20"/>
        </w:rPr>
        <w:t>.</w:t>
      </w:r>
    </w:p>
    <w:p w14:paraId="6F7218DD" w14:textId="5F71B44B" w:rsidR="00230E33" w:rsidRPr="00173AEE" w:rsidRDefault="00230E33" w:rsidP="00230E33">
      <w:pPr>
        <w:spacing w:after="0" w:line="240" w:lineRule="auto"/>
        <w:rPr>
          <w:rFonts w:ascii="Times New Roman" w:hAnsi="Times New Roman" w:cs="Times New Roman"/>
          <w:noProof/>
          <w:sz w:val="20"/>
          <w:szCs w:val="20"/>
        </w:rPr>
      </w:pPr>
    </w:p>
    <w:p w14:paraId="0F6C749E" w14:textId="7E4F2C69" w:rsidR="00C7539C" w:rsidRPr="00173AEE" w:rsidRDefault="00C7539C" w:rsidP="00C7539C">
      <w:pPr>
        <w:spacing w:after="0" w:line="240" w:lineRule="auto"/>
        <w:ind w:left="720" w:hanging="720"/>
        <w:rPr>
          <w:rFonts w:ascii="Times New Roman" w:hAnsi="Times New Roman" w:cs="Times New Roman"/>
          <w:sz w:val="20"/>
          <w:szCs w:val="20"/>
        </w:rPr>
      </w:pPr>
    </w:p>
  </w:footnote>
  <w:footnote w:id="15">
    <w:p w14:paraId="4EC29BF4" w14:textId="0A27BB9B" w:rsidR="00C7539C" w:rsidRPr="005F059E" w:rsidRDefault="00C7539C" w:rsidP="00C7539C">
      <w:pPr>
        <w:pStyle w:val="FootnoteText"/>
      </w:pPr>
      <w:r w:rsidRPr="00173AEE">
        <w:rPr>
          <w:rStyle w:val="FootnoteReference"/>
        </w:rPr>
        <w:footnoteRef/>
      </w:r>
      <w:r w:rsidRPr="00173AEE">
        <w:t xml:space="preserve"> </w:t>
      </w:r>
      <w:r w:rsidR="00E23C25" w:rsidRPr="00173AEE">
        <w:t xml:space="preserve">Melody </w:t>
      </w:r>
      <w:r w:rsidRPr="00173AEE">
        <w:t>Patry</w:t>
      </w:r>
      <w:r w:rsidR="00C42B84" w:rsidRPr="00173AEE">
        <w:t>,</w:t>
      </w:r>
      <w:r w:rsidRPr="00173AEE">
        <w:t xml:space="preserve"> ‘Brazil: Towards an </w:t>
      </w:r>
      <w:r w:rsidR="0047024E" w:rsidRPr="00173AEE">
        <w:t>I</w:t>
      </w:r>
      <w:r w:rsidRPr="00173AEE">
        <w:t>nternet ‘</w:t>
      </w:r>
      <w:r w:rsidR="0047024E" w:rsidRPr="00173AEE">
        <w:t>B</w:t>
      </w:r>
      <w:r w:rsidRPr="00173AEE">
        <w:t xml:space="preserve">ill of </w:t>
      </w:r>
      <w:r w:rsidR="0047024E" w:rsidRPr="00173AEE">
        <w:t>R</w:t>
      </w:r>
      <w:r w:rsidRPr="00173AEE">
        <w:t xml:space="preserve">ights’, </w:t>
      </w:r>
      <w:r w:rsidRPr="00173AEE">
        <w:rPr>
          <w:i/>
        </w:rPr>
        <w:t>Index on Censorship</w:t>
      </w:r>
      <w:r w:rsidRPr="00173AEE">
        <w:t>, 12 June 2014, https://www.indexoncensorship.org/2014/06/brazil-towards-internet-bill-rights/</w:t>
      </w:r>
      <w:r w:rsidRPr="005F059E">
        <w:t xml:space="preserve">. </w:t>
      </w:r>
    </w:p>
  </w:footnote>
  <w:footnote w:id="16">
    <w:p w14:paraId="75C2402B" w14:textId="609399F8" w:rsidR="00D6474D" w:rsidRPr="00173AEE" w:rsidRDefault="00D6474D" w:rsidP="005C3F2F">
      <w:pPr>
        <w:pStyle w:val="Heading1"/>
        <w:shd w:val="clear" w:color="auto" w:fill="FFFFFF"/>
        <w:spacing w:before="0" w:line="240" w:lineRule="auto"/>
        <w:textAlignment w:val="baseline"/>
        <w:rPr>
          <w:rFonts w:ascii="Times New Roman" w:hAnsi="Times New Roman" w:cs="Times New Roman"/>
          <w:sz w:val="20"/>
          <w:szCs w:val="20"/>
        </w:rPr>
      </w:pPr>
      <w:r w:rsidRPr="00173AEE">
        <w:rPr>
          <w:rStyle w:val="FootnoteReference"/>
          <w:rFonts w:ascii="Times New Roman" w:hAnsi="Times New Roman" w:cs="Times New Roman"/>
          <w:color w:val="auto"/>
          <w:sz w:val="20"/>
          <w:szCs w:val="20"/>
        </w:rPr>
        <w:footnoteRef/>
      </w:r>
      <w:r w:rsidRPr="00173AEE">
        <w:rPr>
          <w:rFonts w:ascii="Times New Roman" w:hAnsi="Times New Roman" w:cs="Times New Roman"/>
          <w:color w:val="auto"/>
          <w:sz w:val="20"/>
          <w:szCs w:val="20"/>
        </w:rPr>
        <w:t xml:space="preserve"> </w:t>
      </w:r>
      <w:r w:rsidRPr="00173AEE">
        <w:rPr>
          <w:rFonts w:ascii="Times New Roman" w:hAnsi="Times New Roman" w:cs="Times New Roman"/>
          <w:b w:val="0"/>
          <w:color w:val="auto"/>
          <w:sz w:val="20"/>
          <w:szCs w:val="20"/>
        </w:rPr>
        <w:t>This observation emerged from my previous research</w:t>
      </w:r>
      <w:r w:rsidR="00C1323B" w:rsidRPr="00173AEE">
        <w:rPr>
          <w:rFonts w:ascii="Times New Roman" w:hAnsi="Times New Roman" w:cs="Times New Roman"/>
          <w:b w:val="0"/>
          <w:color w:val="auto"/>
          <w:sz w:val="20"/>
          <w:szCs w:val="20"/>
        </w:rPr>
        <w:t>, which</w:t>
      </w:r>
      <w:r w:rsidRPr="00173AEE">
        <w:rPr>
          <w:rFonts w:ascii="Times New Roman" w:hAnsi="Times New Roman" w:cs="Times New Roman"/>
          <w:b w:val="0"/>
          <w:color w:val="auto"/>
          <w:sz w:val="20"/>
          <w:szCs w:val="20"/>
        </w:rPr>
        <w:t xml:space="preserve"> was conducted before Netflix</w:t>
      </w:r>
      <w:r w:rsidRPr="00173AEE">
        <w:rPr>
          <w:rFonts w:ascii="Times New Roman" w:hAnsi="Times New Roman" w:cs="Times New Roman"/>
          <w:color w:val="auto"/>
          <w:sz w:val="20"/>
          <w:szCs w:val="20"/>
        </w:rPr>
        <w:t xml:space="preserve"> </w:t>
      </w:r>
      <w:r w:rsidRPr="00173AEE">
        <w:rPr>
          <w:rFonts w:ascii="Times New Roman" w:hAnsi="Times New Roman" w:cs="Times New Roman"/>
          <w:b w:val="0"/>
          <w:color w:val="auto"/>
          <w:sz w:val="20"/>
          <w:szCs w:val="20"/>
        </w:rPr>
        <w:t>came to Brazil.</w:t>
      </w:r>
      <w:r w:rsidRPr="00173AEE">
        <w:rPr>
          <w:rFonts w:ascii="Times New Roman" w:hAnsi="Times New Roman" w:cs="Times New Roman"/>
          <w:color w:val="auto"/>
          <w:sz w:val="20"/>
          <w:szCs w:val="20"/>
        </w:rPr>
        <w:t xml:space="preserve"> </w:t>
      </w:r>
      <w:r w:rsidRPr="00173AEE">
        <w:rPr>
          <w:rFonts w:ascii="Times New Roman" w:hAnsi="Times New Roman" w:cs="Times New Roman"/>
          <w:b w:val="0"/>
          <w:color w:val="auto"/>
          <w:sz w:val="20"/>
          <w:szCs w:val="20"/>
        </w:rPr>
        <w:t>See</w:t>
      </w:r>
      <w:r w:rsidRPr="00173AEE">
        <w:rPr>
          <w:rFonts w:ascii="Times New Roman" w:hAnsi="Times New Roman" w:cs="Times New Roman"/>
          <w:color w:val="auto"/>
          <w:sz w:val="20"/>
          <w:szCs w:val="20"/>
        </w:rPr>
        <w:t xml:space="preserve"> </w:t>
      </w:r>
      <w:r w:rsidRPr="00173AEE">
        <w:rPr>
          <w:rFonts w:ascii="Times New Roman" w:hAnsi="Times New Roman" w:cs="Times New Roman"/>
          <w:b w:val="0"/>
          <w:noProof/>
          <w:color w:val="auto"/>
          <w:sz w:val="20"/>
          <w:szCs w:val="20"/>
        </w:rPr>
        <w:t xml:space="preserve">Vanessa Mendes Moreira De Sa, </w:t>
      </w:r>
      <w:r w:rsidRPr="00173AEE">
        <w:rPr>
          <w:rFonts w:ascii="Times New Roman" w:hAnsi="Times New Roman" w:cs="Times New Roman"/>
          <w:b w:val="0"/>
          <w:i/>
          <w:noProof/>
          <w:color w:val="auto"/>
          <w:sz w:val="20"/>
          <w:szCs w:val="20"/>
        </w:rPr>
        <w:t>Rethinking Pirate Audiences:</w:t>
      </w:r>
      <w:r w:rsidR="0061409F" w:rsidRPr="00173AEE">
        <w:rPr>
          <w:rStyle w:val="apple-converted-space"/>
          <w:rFonts w:ascii="Times New Roman" w:hAnsi="Times New Roman" w:cs="Times New Roman"/>
          <w:b w:val="0"/>
          <w:bCs w:val="0"/>
          <w:i/>
          <w:color w:val="auto"/>
          <w:sz w:val="20"/>
          <w:szCs w:val="20"/>
        </w:rPr>
        <w:t>A</w:t>
      </w:r>
      <w:r w:rsidRPr="00173AEE">
        <w:rPr>
          <w:rFonts w:ascii="Times New Roman" w:hAnsi="Times New Roman" w:cs="Times New Roman"/>
          <w:b w:val="0"/>
          <w:bCs w:val="0"/>
          <w:i/>
          <w:color w:val="auto"/>
          <w:sz w:val="20"/>
          <w:szCs w:val="20"/>
        </w:rPr>
        <w:t xml:space="preserve">n </w:t>
      </w:r>
      <w:r w:rsidR="0047024E" w:rsidRPr="00173AEE">
        <w:rPr>
          <w:rFonts w:ascii="Times New Roman" w:hAnsi="Times New Roman" w:cs="Times New Roman"/>
          <w:b w:val="0"/>
          <w:bCs w:val="0"/>
          <w:i/>
          <w:color w:val="auto"/>
          <w:sz w:val="20"/>
          <w:szCs w:val="20"/>
        </w:rPr>
        <w:t>I</w:t>
      </w:r>
      <w:r w:rsidRPr="00173AEE">
        <w:rPr>
          <w:rFonts w:ascii="Times New Roman" w:hAnsi="Times New Roman" w:cs="Times New Roman"/>
          <w:b w:val="0"/>
          <w:bCs w:val="0"/>
          <w:i/>
          <w:color w:val="auto"/>
          <w:sz w:val="20"/>
          <w:szCs w:val="20"/>
        </w:rPr>
        <w:t xml:space="preserve">nvestigation of TV </w:t>
      </w:r>
      <w:r w:rsidR="0047024E" w:rsidRPr="00173AEE">
        <w:rPr>
          <w:rFonts w:ascii="Times New Roman" w:hAnsi="Times New Roman" w:cs="Times New Roman"/>
          <w:b w:val="0"/>
          <w:bCs w:val="0"/>
          <w:i/>
          <w:color w:val="auto"/>
          <w:sz w:val="20"/>
          <w:szCs w:val="20"/>
        </w:rPr>
        <w:t>A</w:t>
      </w:r>
      <w:r w:rsidRPr="00173AEE">
        <w:rPr>
          <w:rFonts w:ascii="Times New Roman" w:hAnsi="Times New Roman" w:cs="Times New Roman"/>
          <w:b w:val="0"/>
          <w:bCs w:val="0"/>
          <w:i/>
          <w:color w:val="auto"/>
          <w:sz w:val="20"/>
          <w:szCs w:val="20"/>
        </w:rPr>
        <w:t xml:space="preserve">udiences' </w:t>
      </w:r>
      <w:r w:rsidR="0047024E" w:rsidRPr="00173AEE">
        <w:rPr>
          <w:rFonts w:ascii="Times New Roman" w:hAnsi="Times New Roman" w:cs="Times New Roman"/>
          <w:b w:val="0"/>
          <w:bCs w:val="0"/>
          <w:i/>
          <w:color w:val="auto"/>
          <w:sz w:val="20"/>
          <w:szCs w:val="20"/>
        </w:rPr>
        <w:t>I</w:t>
      </w:r>
      <w:r w:rsidRPr="00173AEE">
        <w:rPr>
          <w:rFonts w:ascii="Times New Roman" w:hAnsi="Times New Roman" w:cs="Times New Roman"/>
          <w:b w:val="0"/>
          <w:bCs w:val="0"/>
          <w:i/>
          <w:color w:val="auto"/>
          <w:sz w:val="20"/>
          <w:szCs w:val="20"/>
        </w:rPr>
        <w:t xml:space="preserve">nformal </w:t>
      </w:r>
      <w:r w:rsidR="0047024E" w:rsidRPr="00173AEE">
        <w:rPr>
          <w:rFonts w:ascii="Times New Roman" w:hAnsi="Times New Roman" w:cs="Times New Roman"/>
          <w:b w:val="0"/>
          <w:bCs w:val="0"/>
          <w:i/>
          <w:color w:val="auto"/>
          <w:sz w:val="20"/>
          <w:szCs w:val="20"/>
        </w:rPr>
        <w:t>O</w:t>
      </w:r>
      <w:r w:rsidRPr="00173AEE">
        <w:rPr>
          <w:rFonts w:ascii="Times New Roman" w:hAnsi="Times New Roman" w:cs="Times New Roman"/>
          <w:b w:val="0"/>
          <w:bCs w:val="0"/>
          <w:i/>
          <w:color w:val="auto"/>
          <w:sz w:val="20"/>
          <w:szCs w:val="20"/>
        </w:rPr>
        <w:t xml:space="preserve">nline </w:t>
      </w:r>
      <w:r w:rsidR="0047024E" w:rsidRPr="00173AEE">
        <w:rPr>
          <w:rFonts w:ascii="Times New Roman" w:hAnsi="Times New Roman" w:cs="Times New Roman"/>
          <w:b w:val="0"/>
          <w:bCs w:val="0"/>
          <w:i/>
          <w:color w:val="auto"/>
          <w:sz w:val="20"/>
          <w:szCs w:val="20"/>
        </w:rPr>
        <w:t>V</w:t>
      </w:r>
      <w:r w:rsidRPr="00173AEE">
        <w:rPr>
          <w:rFonts w:ascii="Times New Roman" w:hAnsi="Times New Roman" w:cs="Times New Roman"/>
          <w:b w:val="0"/>
          <w:bCs w:val="0"/>
          <w:i/>
          <w:color w:val="auto"/>
          <w:sz w:val="20"/>
          <w:szCs w:val="20"/>
        </w:rPr>
        <w:t xml:space="preserve">iewing and </w:t>
      </w:r>
      <w:r w:rsidR="0047024E" w:rsidRPr="00173AEE">
        <w:rPr>
          <w:rFonts w:ascii="Times New Roman" w:hAnsi="Times New Roman" w:cs="Times New Roman"/>
          <w:b w:val="0"/>
          <w:bCs w:val="0"/>
          <w:i/>
          <w:color w:val="auto"/>
          <w:sz w:val="20"/>
          <w:szCs w:val="20"/>
        </w:rPr>
        <w:t>D</w:t>
      </w:r>
      <w:r w:rsidRPr="00173AEE">
        <w:rPr>
          <w:rFonts w:ascii="Times New Roman" w:hAnsi="Times New Roman" w:cs="Times New Roman"/>
          <w:b w:val="0"/>
          <w:bCs w:val="0"/>
          <w:i/>
          <w:color w:val="auto"/>
          <w:sz w:val="20"/>
          <w:szCs w:val="20"/>
        </w:rPr>
        <w:t xml:space="preserve">istribution </w:t>
      </w:r>
      <w:r w:rsidR="0047024E" w:rsidRPr="00173AEE">
        <w:rPr>
          <w:rFonts w:ascii="Times New Roman" w:hAnsi="Times New Roman" w:cs="Times New Roman"/>
          <w:b w:val="0"/>
          <w:bCs w:val="0"/>
          <w:i/>
          <w:color w:val="auto"/>
          <w:sz w:val="20"/>
          <w:szCs w:val="20"/>
        </w:rPr>
        <w:t>P</w:t>
      </w:r>
      <w:r w:rsidRPr="00173AEE">
        <w:rPr>
          <w:rFonts w:ascii="Times New Roman" w:hAnsi="Times New Roman" w:cs="Times New Roman"/>
          <w:b w:val="0"/>
          <w:bCs w:val="0"/>
          <w:i/>
          <w:color w:val="auto"/>
          <w:sz w:val="20"/>
          <w:szCs w:val="20"/>
        </w:rPr>
        <w:t>ractices in Brazil</w:t>
      </w:r>
      <w:r w:rsidR="009A6591" w:rsidRPr="00173AEE">
        <w:rPr>
          <w:rFonts w:ascii="Times New Roman" w:hAnsi="Times New Roman" w:cs="Times New Roman"/>
          <w:b w:val="0"/>
          <w:bCs w:val="0"/>
          <w:color w:val="auto"/>
          <w:sz w:val="20"/>
          <w:szCs w:val="20"/>
        </w:rPr>
        <w:t>,</w:t>
      </w:r>
      <w:r w:rsidRPr="00173AEE">
        <w:rPr>
          <w:rFonts w:ascii="Times New Roman" w:hAnsi="Times New Roman" w:cs="Times New Roman"/>
          <w:b w:val="0"/>
          <w:bCs w:val="0"/>
          <w:color w:val="auto"/>
          <w:sz w:val="20"/>
          <w:szCs w:val="20"/>
        </w:rPr>
        <w:t xml:space="preserve"> </w:t>
      </w:r>
      <w:r w:rsidR="00C1323B" w:rsidRPr="00173AEE">
        <w:rPr>
          <w:rFonts w:ascii="Times New Roman" w:hAnsi="Times New Roman" w:cs="Times New Roman"/>
          <w:b w:val="0"/>
          <w:bCs w:val="0"/>
          <w:color w:val="auto"/>
          <w:sz w:val="20"/>
          <w:szCs w:val="20"/>
        </w:rPr>
        <w:t xml:space="preserve">PhD </w:t>
      </w:r>
      <w:r w:rsidR="009A6591" w:rsidRPr="00173AEE">
        <w:rPr>
          <w:rFonts w:ascii="Times New Roman" w:hAnsi="Times New Roman" w:cs="Times New Roman"/>
          <w:b w:val="0"/>
          <w:bCs w:val="0"/>
          <w:color w:val="auto"/>
          <w:sz w:val="20"/>
          <w:szCs w:val="20"/>
        </w:rPr>
        <w:t>diss.</w:t>
      </w:r>
      <w:r w:rsidRPr="00173AEE">
        <w:rPr>
          <w:rFonts w:ascii="Times New Roman" w:hAnsi="Times New Roman" w:cs="Times New Roman"/>
          <w:b w:val="0"/>
          <w:bCs w:val="0"/>
          <w:color w:val="auto"/>
          <w:sz w:val="20"/>
          <w:szCs w:val="20"/>
        </w:rPr>
        <w:t>, School of Communication Arts, University of Western Sydney, Australia, 2013.</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D60FFF"/>
    <w:multiLevelType w:val="hybridMultilevel"/>
    <w:tmpl w:val="4D78561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13CE0518"/>
    <w:multiLevelType w:val="hybridMultilevel"/>
    <w:tmpl w:val="41B4FF1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14606A48"/>
    <w:multiLevelType w:val="hybridMultilevel"/>
    <w:tmpl w:val="A38A53C0"/>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250B6093"/>
    <w:multiLevelType w:val="hybridMultilevel"/>
    <w:tmpl w:val="41AE201C"/>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262806E5"/>
    <w:multiLevelType w:val="hybridMultilevel"/>
    <w:tmpl w:val="6D70BE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38AF5DC0"/>
    <w:multiLevelType w:val="hybridMultilevel"/>
    <w:tmpl w:val="D610ACF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3F2E782F"/>
    <w:multiLevelType w:val="multilevel"/>
    <w:tmpl w:val="EF5675B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35561F4"/>
    <w:multiLevelType w:val="hybridMultilevel"/>
    <w:tmpl w:val="3DC2BE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4ED62532"/>
    <w:multiLevelType w:val="hybridMultilevel"/>
    <w:tmpl w:val="40184910"/>
    <w:lvl w:ilvl="0" w:tplc="EDF6B898">
      <w:numFmt w:val="bullet"/>
      <w:lvlText w:val="-"/>
      <w:lvlJc w:val="left"/>
      <w:pPr>
        <w:ind w:left="720" w:hanging="360"/>
      </w:pPr>
      <w:rPr>
        <w:rFonts w:ascii="Times New Roman" w:eastAsiaTheme="minorHAnsi"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53A34AF0"/>
    <w:multiLevelType w:val="hybridMultilevel"/>
    <w:tmpl w:val="50CE738A"/>
    <w:lvl w:ilvl="0" w:tplc="C9462C2E">
      <w:numFmt w:val="bullet"/>
      <w:lvlText w:val="-"/>
      <w:lvlJc w:val="left"/>
      <w:pPr>
        <w:ind w:left="720" w:hanging="360"/>
      </w:pPr>
      <w:rPr>
        <w:rFonts w:ascii="Times New Roman" w:eastAsiaTheme="minorHAnsi"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651C1E2C"/>
    <w:multiLevelType w:val="hybridMultilevel"/>
    <w:tmpl w:val="52667C0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nsid w:val="6C1070F6"/>
    <w:multiLevelType w:val="hybridMultilevel"/>
    <w:tmpl w:val="F04E9E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2"/>
  </w:num>
  <w:num w:numId="4">
    <w:abstractNumId w:val="5"/>
  </w:num>
  <w:num w:numId="5">
    <w:abstractNumId w:val="10"/>
  </w:num>
  <w:num w:numId="6">
    <w:abstractNumId w:val="0"/>
  </w:num>
  <w:num w:numId="7">
    <w:abstractNumId w:val="8"/>
  </w:num>
  <w:num w:numId="8">
    <w:abstractNumId w:val="7"/>
  </w:num>
  <w:num w:numId="9">
    <w:abstractNumId w:val="11"/>
  </w:num>
  <w:num w:numId="10">
    <w:abstractNumId w:val="9"/>
  </w:num>
  <w:num w:numId="11">
    <w:abstractNumId w:val="1"/>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3314"/>
    <w:rsid w:val="0000134C"/>
    <w:rsid w:val="000031FA"/>
    <w:rsid w:val="000102FE"/>
    <w:rsid w:val="00020966"/>
    <w:rsid w:val="000215EC"/>
    <w:rsid w:val="00022016"/>
    <w:rsid w:val="00023F2C"/>
    <w:rsid w:val="00025321"/>
    <w:rsid w:val="000328BE"/>
    <w:rsid w:val="00032CE4"/>
    <w:rsid w:val="00040E59"/>
    <w:rsid w:val="00044404"/>
    <w:rsid w:val="00051AFE"/>
    <w:rsid w:val="00052E83"/>
    <w:rsid w:val="0005303D"/>
    <w:rsid w:val="00062700"/>
    <w:rsid w:val="0007461A"/>
    <w:rsid w:val="0007593B"/>
    <w:rsid w:val="00081BC4"/>
    <w:rsid w:val="0008695E"/>
    <w:rsid w:val="00090E54"/>
    <w:rsid w:val="000948C2"/>
    <w:rsid w:val="00094B77"/>
    <w:rsid w:val="00095695"/>
    <w:rsid w:val="000962B7"/>
    <w:rsid w:val="0009648D"/>
    <w:rsid w:val="000A0177"/>
    <w:rsid w:val="000A37D2"/>
    <w:rsid w:val="000A3BE0"/>
    <w:rsid w:val="000C31D8"/>
    <w:rsid w:val="000D6FED"/>
    <w:rsid w:val="000D7D5F"/>
    <w:rsid w:val="000E7BF9"/>
    <w:rsid w:val="000F1964"/>
    <w:rsid w:val="000F2C82"/>
    <w:rsid w:val="000F371D"/>
    <w:rsid w:val="000F3EF0"/>
    <w:rsid w:val="00101B44"/>
    <w:rsid w:val="00105993"/>
    <w:rsid w:val="00107555"/>
    <w:rsid w:val="00107B8A"/>
    <w:rsid w:val="0011142E"/>
    <w:rsid w:val="00120B49"/>
    <w:rsid w:val="00131005"/>
    <w:rsid w:val="00147F6C"/>
    <w:rsid w:val="00151992"/>
    <w:rsid w:val="00155A91"/>
    <w:rsid w:val="00162FC8"/>
    <w:rsid w:val="0016753F"/>
    <w:rsid w:val="00170783"/>
    <w:rsid w:val="00173AEE"/>
    <w:rsid w:val="0018203C"/>
    <w:rsid w:val="001836B3"/>
    <w:rsid w:val="00187F6F"/>
    <w:rsid w:val="00194EB5"/>
    <w:rsid w:val="00197D2A"/>
    <w:rsid w:val="001A3D21"/>
    <w:rsid w:val="001A7962"/>
    <w:rsid w:val="001B4E61"/>
    <w:rsid w:val="001B5F57"/>
    <w:rsid w:val="001B69F3"/>
    <w:rsid w:val="001C2F3A"/>
    <w:rsid w:val="001C7973"/>
    <w:rsid w:val="001E3364"/>
    <w:rsid w:val="001E5B72"/>
    <w:rsid w:val="001E6533"/>
    <w:rsid w:val="001E7FDB"/>
    <w:rsid w:val="001F0514"/>
    <w:rsid w:val="001F0C96"/>
    <w:rsid w:val="001F4D8F"/>
    <w:rsid w:val="001F6A00"/>
    <w:rsid w:val="0020638A"/>
    <w:rsid w:val="0021223C"/>
    <w:rsid w:val="00226FEB"/>
    <w:rsid w:val="00230BD8"/>
    <w:rsid w:val="00230E33"/>
    <w:rsid w:val="002315BA"/>
    <w:rsid w:val="00233CAD"/>
    <w:rsid w:val="00237EE6"/>
    <w:rsid w:val="00241AC6"/>
    <w:rsid w:val="002501AC"/>
    <w:rsid w:val="00263F4F"/>
    <w:rsid w:val="00264472"/>
    <w:rsid w:val="00272EB6"/>
    <w:rsid w:val="00273285"/>
    <w:rsid w:val="00275420"/>
    <w:rsid w:val="0027556B"/>
    <w:rsid w:val="00276119"/>
    <w:rsid w:val="002832C8"/>
    <w:rsid w:val="0028452F"/>
    <w:rsid w:val="00287000"/>
    <w:rsid w:val="00290E9C"/>
    <w:rsid w:val="002A0627"/>
    <w:rsid w:val="002A362C"/>
    <w:rsid w:val="002A6086"/>
    <w:rsid w:val="002B6FAE"/>
    <w:rsid w:val="002B78DD"/>
    <w:rsid w:val="002C5401"/>
    <w:rsid w:val="002D0E17"/>
    <w:rsid w:val="002D480F"/>
    <w:rsid w:val="002D4812"/>
    <w:rsid w:val="002D57B1"/>
    <w:rsid w:val="002E21E3"/>
    <w:rsid w:val="002E346D"/>
    <w:rsid w:val="002E480F"/>
    <w:rsid w:val="002F1F78"/>
    <w:rsid w:val="00303060"/>
    <w:rsid w:val="003058AA"/>
    <w:rsid w:val="00306CD7"/>
    <w:rsid w:val="00311071"/>
    <w:rsid w:val="00316EF4"/>
    <w:rsid w:val="00323CD1"/>
    <w:rsid w:val="0033319B"/>
    <w:rsid w:val="00333C09"/>
    <w:rsid w:val="00343FB9"/>
    <w:rsid w:val="003518D0"/>
    <w:rsid w:val="003562BA"/>
    <w:rsid w:val="00357B61"/>
    <w:rsid w:val="00364663"/>
    <w:rsid w:val="00375661"/>
    <w:rsid w:val="00375E3D"/>
    <w:rsid w:val="003914F1"/>
    <w:rsid w:val="00392F96"/>
    <w:rsid w:val="003936A5"/>
    <w:rsid w:val="003A29E4"/>
    <w:rsid w:val="003A32E2"/>
    <w:rsid w:val="003A4875"/>
    <w:rsid w:val="003A77B7"/>
    <w:rsid w:val="003C3E64"/>
    <w:rsid w:val="003C4437"/>
    <w:rsid w:val="003C7874"/>
    <w:rsid w:val="003D20F5"/>
    <w:rsid w:val="003D55AD"/>
    <w:rsid w:val="003E2190"/>
    <w:rsid w:val="003F36DC"/>
    <w:rsid w:val="003F65D3"/>
    <w:rsid w:val="0040159E"/>
    <w:rsid w:val="00401F8F"/>
    <w:rsid w:val="004022E2"/>
    <w:rsid w:val="004069DE"/>
    <w:rsid w:val="00417600"/>
    <w:rsid w:val="00417793"/>
    <w:rsid w:val="00420EA9"/>
    <w:rsid w:val="004211CB"/>
    <w:rsid w:val="00421C19"/>
    <w:rsid w:val="00422516"/>
    <w:rsid w:val="004243BE"/>
    <w:rsid w:val="00424C8C"/>
    <w:rsid w:val="0042794E"/>
    <w:rsid w:val="004315FD"/>
    <w:rsid w:val="0044107D"/>
    <w:rsid w:val="004434A2"/>
    <w:rsid w:val="0046132B"/>
    <w:rsid w:val="004669FE"/>
    <w:rsid w:val="00466D05"/>
    <w:rsid w:val="0047024E"/>
    <w:rsid w:val="00470625"/>
    <w:rsid w:val="00473A0F"/>
    <w:rsid w:val="004744BC"/>
    <w:rsid w:val="00476B8D"/>
    <w:rsid w:val="004911F3"/>
    <w:rsid w:val="00493865"/>
    <w:rsid w:val="00494AB5"/>
    <w:rsid w:val="00495252"/>
    <w:rsid w:val="00496AB0"/>
    <w:rsid w:val="00497003"/>
    <w:rsid w:val="004B5DD3"/>
    <w:rsid w:val="004C66A9"/>
    <w:rsid w:val="004D0A89"/>
    <w:rsid w:val="004D33B9"/>
    <w:rsid w:val="004D4649"/>
    <w:rsid w:val="004E2439"/>
    <w:rsid w:val="004E5510"/>
    <w:rsid w:val="004F06B8"/>
    <w:rsid w:val="004F1E32"/>
    <w:rsid w:val="004F1F7A"/>
    <w:rsid w:val="00500B13"/>
    <w:rsid w:val="0050538C"/>
    <w:rsid w:val="00510148"/>
    <w:rsid w:val="00513D36"/>
    <w:rsid w:val="00515483"/>
    <w:rsid w:val="00520BCE"/>
    <w:rsid w:val="00522BCC"/>
    <w:rsid w:val="00523D82"/>
    <w:rsid w:val="00526862"/>
    <w:rsid w:val="00527DA8"/>
    <w:rsid w:val="00530F17"/>
    <w:rsid w:val="00531EC4"/>
    <w:rsid w:val="00540343"/>
    <w:rsid w:val="00540642"/>
    <w:rsid w:val="00555847"/>
    <w:rsid w:val="005700DF"/>
    <w:rsid w:val="005756A8"/>
    <w:rsid w:val="005776E5"/>
    <w:rsid w:val="00586550"/>
    <w:rsid w:val="00587677"/>
    <w:rsid w:val="005A1410"/>
    <w:rsid w:val="005B524C"/>
    <w:rsid w:val="005B6BF6"/>
    <w:rsid w:val="005C3F2F"/>
    <w:rsid w:val="005C5F67"/>
    <w:rsid w:val="005D2121"/>
    <w:rsid w:val="005D5AC5"/>
    <w:rsid w:val="005F059E"/>
    <w:rsid w:val="005F1669"/>
    <w:rsid w:val="005F2B2D"/>
    <w:rsid w:val="005F67B3"/>
    <w:rsid w:val="006004A9"/>
    <w:rsid w:val="00601E77"/>
    <w:rsid w:val="00603B86"/>
    <w:rsid w:val="00607E54"/>
    <w:rsid w:val="00612B60"/>
    <w:rsid w:val="0061409F"/>
    <w:rsid w:val="006147FD"/>
    <w:rsid w:val="00615202"/>
    <w:rsid w:val="00615538"/>
    <w:rsid w:val="00617193"/>
    <w:rsid w:val="00621456"/>
    <w:rsid w:val="006261B8"/>
    <w:rsid w:val="00634D32"/>
    <w:rsid w:val="00641CC9"/>
    <w:rsid w:val="00643641"/>
    <w:rsid w:val="00653E0E"/>
    <w:rsid w:val="00654553"/>
    <w:rsid w:val="00664CAA"/>
    <w:rsid w:val="00670759"/>
    <w:rsid w:val="00671DE0"/>
    <w:rsid w:val="0067282D"/>
    <w:rsid w:val="00682945"/>
    <w:rsid w:val="0069504B"/>
    <w:rsid w:val="006952B4"/>
    <w:rsid w:val="006955BE"/>
    <w:rsid w:val="006A0E89"/>
    <w:rsid w:val="006A11BD"/>
    <w:rsid w:val="006A2EC1"/>
    <w:rsid w:val="006A3C2F"/>
    <w:rsid w:val="006B081B"/>
    <w:rsid w:val="006B30B8"/>
    <w:rsid w:val="006B63F4"/>
    <w:rsid w:val="006C105A"/>
    <w:rsid w:val="006C6DFA"/>
    <w:rsid w:val="006D0E7D"/>
    <w:rsid w:val="006E5FA6"/>
    <w:rsid w:val="006E7A1D"/>
    <w:rsid w:val="006F194E"/>
    <w:rsid w:val="006F744D"/>
    <w:rsid w:val="0070080D"/>
    <w:rsid w:val="0070518E"/>
    <w:rsid w:val="0070788F"/>
    <w:rsid w:val="0071009A"/>
    <w:rsid w:val="0071086D"/>
    <w:rsid w:val="007306C3"/>
    <w:rsid w:val="00730B4A"/>
    <w:rsid w:val="0073413B"/>
    <w:rsid w:val="0073467D"/>
    <w:rsid w:val="0074162B"/>
    <w:rsid w:val="007449D4"/>
    <w:rsid w:val="007469D5"/>
    <w:rsid w:val="007503A7"/>
    <w:rsid w:val="007510CD"/>
    <w:rsid w:val="00757691"/>
    <w:rsid w:val="007607AA"/>
    <w:rsid w:val="00761E5E"/>
    <w:rsid w:val="00761F6E"/>
    <w:rsid w:val="007673D7"/>
    <w:rsid w:val="00773236"/>
    <w:rsid w:val="007775E8"/>
    <w:rsid w:val="0078570D"/>
    <w:rsid w:val="00795785"/>
    <w:rsid w:val="00797712"/>
    <w:rsid w:val="007A0582"/>
    <w:rsid w:val="007A0E02"/>
    <w:rsid w:val="007A3BAD"/>
    <w:rsid w:val="007A69E4"/>
    <w:rsid w:val="007B64E8"/>
    <w:rsid w:val="007C0C2A"/>
    <w:rsid w:val="007C2318"/>
    <w:rsid w:val="007C2957"/>
    <w:rsid w:val="007C7E05"/>
    <w:rsid w:val="007D0974"/>
    <w:rsid w:val="007D6F70"/>
    <w:rsid w:val="007E0F6A"/>
    <w:rsid w:val="007E1DA8"/>
    <w:rsid w:val="007E4884"/>
    <w:rsid w:val="007E4B44"/>
    <w:rsid w:val="007F23A9"/>
    <w:rsid w:val="007F32A4"/>
    <w:rsid w:val="007F4084"/>
    <w:rsid w:val="007F456F"/>
    <w:rsid w:val="00803242"/>
    <w:rsid w:val="00804339"/>
    <w:rsid w:val="00821D11"/>
    <w:rsid w:val="008237C8"/>
    <w:rsid w:val="0082764B"/>
    <w:rsid w:val="00831DD0"/>
    <w:rsid w:val="008337DB"/>
    <w:rsid w:val="00836874"/>
    <w:rsid w:val="0084347F"/>
    <w:rsid w:val="00846F71"/>
    <w:rsid w:val="0085385B"/>
    <w:rsid w:val="00854717"/>
    <w:rsid w:val="00857F88"/>
    <w:rsid w:val="00865FA9"/>
    <w:rsid w:val="00867A10"/>
    <w:rsid w:val="00877152"/>
    <w:rsid w:val="00877AE2"/>
    <w:rsid w:val="00877B53"/>
    <w:rsid w:val="00880960"/>
    <w:rsid w:val="00887FAD"/>
    <w:rsid w:val="00890297"/>
    <w:rsid w:val="00894C3C"/>
    <w:rsid w:val="00896682"/>
    <w:rsid w:val="008A51D8"/>
    <w:rsid w:val="008B4E7B"/>
    <w:rsid w:val="008C0645"/>
    <w:rsid w:val="008C503B"/>
    <w:rsid w:val="008D035E"/>
    <w:rsid w:val="008D5BCF"/>
    <w:rsid w:val="008E3D70"/>
    <w:rsid w:val="008E4AAB"/>
    <w:rsid w:val="008E65CC"/>
    <w:rsid w:val="008E6F54"/>
    <w:rsid w:val="008E7073"/>
    <w:rsid w:val="008E7812"/>
    <w:rsid w:val="008F380F"/>
    <w:rsid w:val="008F3DAC"/>
    <w:rsid w:val="008F52B1"/>
    <w:rsid w:val="008F6944"/>
    <w:rsid w:val="009205CD"/>
    <w:rsid w:val="0092367C"/>
    <w:rsid w:val="00924729"/>
    <w:rsid w:val="009360D6"/>
    <w:rsid w:val="00944789"/>
    <w:rsid w:val="00946B8B"/>
    <w:rsid w:val="00952D82"/>
    <w:rsid w:val="009664E6"/>
    <w:rsid w:val="00971780"/>
    <w:rsid w:val="0098375C"/>
    <w:rsid w:val="009871C6"/>
    <w:rsid w:val="009A0119"/>
    <w:rsid w:val="009A1540"/>
    <w:rsid w:val="009A6591"/>
    <w:rsid w:val="009B17A4"/>
    <w:rsid w:val="009B5D97"/>
    <w:rsid w:val="009B7586"/>
    <w:rsid w:val="009C0F92"/>
    <w:rsid w:val="009E0BD0"/>
    <w:rsid w:val="00A00E1A"/>
    <w:rsid w:val="00A21BEA"/>
    <w:rsid w:val="00A47D5C"/>
    <w:rsid w:val="00A521EB"/>
    <w:rsid w:val="00A66B83"/>
    <w:rsid w:val="00A66E0E"/>
    <w:rsid w:val="00A7536F"/>
    <w:rsid w:val="00A8700D"/>
    <w:rsid w:val="00A87F90"/>
    <w:rsid w:val="00A936C6"/>
    <w:rsid w:val="00AA064F"/>
    <w:rsid w:val="00AA1639"/>
    <w:rsid w:val="00AA31E4"/>
    <w:rsid w:val="00AA3969"/>
    <w:rsid w:val="00AC25C6"/>
    <w:rsid w:val="00AD0054"/>
    <w:rsid w:val="00AD0535"/>
    <w:rsid w:val="00AD7532"/>
    <w:rsid w:val="00AE0AF3"/>
    <w:rsid w:val="00AF084B"/>
    <w:rsid w:val="00AF0A5E"/>
    <w:rsid w:val="00B01543"/>
    <w:rsid w:val="00B03DE1"/>
    <w:rsid w:val="00B16750"/>
    <w:rsid w:val="00B20A85"/>
    <w:rsid w:val="00B21CF3"/>
    <w:rsid w:val="00B23E97"/>
    <w:rsid w:val="00B26C62"/>
    <w:rsid w:val="00B301ED"/>
    <w:rsid w:val="00B4013D"/>
    <w:rsid w:val="00B43C42"/>
    <w:rsid w:val="00B45712"/>
    <w:rsid w:val="00B5153A"/>
    <w:rsid w:val="00B55525"/>
    <w:rsid w:val="00B674A4"/>
    <w:rsid w:val="00B67DCD"/>
    <w:rsid w:val="00B67ED6"/>
    <w:rsid w:val="00B7185B"/>
    <w:rsid w:val="00B7200B"/>
    <w:rsid w:val="00B766EE"/>
    <w:rsid w:val="00B80239"/>
    <w:rsid w:val="00BA6D6B"/>
    <w:rsid w:val="00BB1135"/>
    <w:rsid w:val="00BB45C4"/>
    <w:rsid w:val="00BB77A6"/>
    <w:rsid w:val="00BB7F26"/>
    <w:rsid w:val="00BC3B32"/>
    <w:rsid w:val="00BC3D00"/>
    <w:rsid w:val="00BE57DD"/>
    <w:rsid w:val="00BF0650"/>
    <w:rsid w:val="00BF580C"/>
    <w:rsid w:val="00BF62B4"/>
    <w:rsid w:val="00BF72C3"/>
    <w:rsid w:val="00C041A0"/>
    <w:rsid w:val="00C07743"/>
    <w:rsid w:val="00C10466"/>
    <w:rsid w:val="00C1323B"/>
    <w:rsid w:val="00C14A2E"/>
    <w:rsid w:val="00C16D33"/>
    <w:rsid w:val="00C16EB6"/>
    <w:rsid w:val="00C21AEB"/>
    <w:rsid w:val="00C25F47"/>
    <w:rsid w:val="00C408DF"/>
    <w:rsid w:val="00C40FA3"/>
    <w:rsid w:val="00C42B84"/>
    <w:rsid w:val="00C45955"/>
    <w:rsid w:val="00C52B39"/>
    <w:rsid w:val="00C52E76"/>
    <w:rsid w:val="00C53023"/>
    <w:rsid w:val="00C53314"/>
    <w:rsid w:val="00C55164"/>
    <w:rsid w:val="00C5617D"/>
    <w:rsid w:val="00C6071A"/>
    <w:rsid w:val="00C6596B"/>
    <w:rsid w:val="00C65E4A"/>
    <w:rsid w:val="00C6674C"/>
    <w:rsid w:val="00C66DC2"/>
    <w:rsid w:val="00C7309B"/>
    <w:rsid w:val="00C7539C"/>
    <w:rsid w:val="00C807E2"/>
    <w:rsid w:val="00C85EC2"/>
    <w:rsid w:val="00C911ED"/>
    <w:rsid w:val="00CA557E"/>
    <w:rsid w:val="00CD4D3A"/>
    <w:rsid w:val="00CE42B9"/>
    <w:rsid w:val="00CE7961"/>
    <w:rsid w:val="00CE7B20"/>
    <w:rsid w:val="00CF0B39"/>
    <w:rsid w:val="00D01196"/>
    <w:rsid w:val="00D06D3B"/>
    <w:rsid w:val="00D117F6"/>
    <w:rsid w:val="00D123DA"/>
    <w:rsid w:val="00D15735"/>
    <w:rsid w:val="00D21155"/>
    <w:rsid w:val="00D22C63"/>
    <w:rsid w:val="00D25592"/>
    <w:rsid w:val="00D304B1"/>
    <w:rsid w:val="00D312E3"/>
    <w:rsid w:val="00D37451"/>
    <w:rsid w:val="00D421B3"/>
    <w:rsid w:val="00D433C2"/>
    <w:rsid w:val="00D449F6"/>
    <w:rsid w:val="00D638C3"/>
    <w:rsid w:val="00D6474D"/>
    <w:rsid w:val="00D64A0D"/>
    <w:rsid w:val="00D64BCA"/>
    <w:rsid w:val="00D64BED"/>
    <w:rsid w:val="00D671CD"/>
    <w:rsid w:val="00D6749A"/>
    <w:rsid w:val="00D67B04"/>
    <w:rsid w:val="00D71E10"/>
    <w:rsid w:val="00D741E1"/>
    <w:rsid w:val="00D77097"/>
    <w:rsid w:val="00DA03EB"/>
    <w:rsid w:val="00DA431A"/>
    <w:rsid w:val="00DA7CDF"/>
    <w:rsid w:val="00DB4B3D"/>
    <w:rsid w:val="00DC4809"/>
    <w:rsid w:val="00DC53C6"/>
    <w:rsid w:val="00DD12DA"/>
    <w:rsid w:val="00DD3B99"/>
    <w:rsid w:val="00DD40C9"/>
    <w:rsid w:val="00DE2DCD"/>
    <w:rsid w:val="00DF0694"/>
    <w:rsid w:val="00DF586A"/>
    <w:rsid w:val="00E01D9D"/>
    <w:rsid w:val="00E06773"/>
    <w:rsid w:val="00E076C5"/>
    <w:rsid w:val="00E129B8"/>
    <w:rsid w:val="00E12E4C"/>
    <w:rsid w:val="00E20E89"/>
    <w:rsid w:val="00E23C25"/>
    <w:rsid w:val="00E2480A"/>
    <w:rsid w:val="00E253BE"/>
    <w:rsid w:val="00E42EA1"/>
    <w:rsid w:val="00E46157"/>
    <w:rsid w:val="00E46629"/>
    <w:rsid w:val="00E4761C"/>
    <w:rsid w:val="00E559F9"/>
    <w:rsid w:val="00E65570"/>
    <w:rsid w:val="00E66441"/>
    <w:rsid w:val="00E70DE7"/>
    <w:rsid w:val="00E72AC6"/>
    <w:rsid w:val="00E75D0D"/>
    <w:rsid w:val="00E82403"/>
    <w:rsid w:val="00E904D0"/>
    <w:rsid w:val="00E90DB3"/>
    <w:rsid w:val="00E96373"/>
    <w:rsid w:val="00E96850"/>
    <w:rsid w:val="00EA077F"/>
    <w:rsid w:val="00EA2ADC"/>
    <w:rsid w:val="00EB068C"/>
    <w:rsid w:val="00EC0A4A"/>
    <w:rsid w:val="00EC3946"/>
    <w:rsid w:val="00EC3969"/>
    <w:rsid w:val="00EC41C7"/>
    <w:rsid w:val="00EC42EF"/>
    <w:rsid w:val="00ED04FD"/>
    <w:rsid w:val="00ED29F3"/>
    <w:rsid w:val="00ED698F"/>
    <w:rsid w:val="00EE4E96"/>
    <w:rsid w:val="00EF60DA"/>
    <w:rsid w:val="00F0033B"/>
    <w:rsid w:val="00F039D2"/>
    <w:rsid w:val="00F03A6A"/>
    <w:rsid w:val="00F11E50"/>
    <w:rsid w:val="00F147C3"/>
    <w:rsid w:val="00F15F6B"/>
    <w:rsid w:val="00F2244E"/>
    <w:rsid w:val="00F2321C"/>
    <w:rsid w:val="00F24627"/>
    <w:rsid w:val="00F26E80"/>
    <w:rsid w:val="00F347C9"/>
    <w:rsid w:val="00F47469"/>
    <w:rsid w:val="00F53166"/>
    <w:rsid w:val="00F55E5C"/>
    <w:rsid w:val="00F5776E"/>
    <w:rsid w:val="00F57F1D"/>
    <w:rsid w:val="00F60A3E"/>
    <w:rsid w:val="00F62F93"/>
    <w:rsid w:val="00F67703"/>
    <w:rsid w:val="00F70180"/>
    <w:rsid w:val="00F7142B"/>
    <w:rsid w:val="00F7239D"/>
    <w:rsid w:val="00F7389A"/>
    <w:rsid w:val="00F764FA"/>
    <w:rsid w:val="00F8009C"/>
    <w:rsid w:val="00F8488F"/>
    <w:rsid w:val="00F8784E"/>
    <w:rsid w:val="00F90936"/>
    <w:rsid w:val="00F9193C"/>
    <w:rsid w:val="00F9404C"/>
    <w:rsid w:val="00F97490"/>
    <w:rsid w:val="00FA4E83"/>
    <w:rsid w:val="00FA5FEB"/>
    <w:rsid w:val="00FB56C4"/>
    <w:rsid w:val="00FB6F64"/>
    <w:rsid w:val="00FD2CFB"/>
    <w:rsid w:val="00FD577E"/>
    <w:rsid w:val="00FD65D1"/>
    <w:rsid w:val="00FD6BDF"/>
    <w:rsid w:val="00FE09E2"/>
    <w:rsid w:val="00FE4E4D"/>
    <w:rsid w:val="00FE5B37"/>
    <w:rsid w:val="00FF4AF6"/>
    <w:rsid w:val="00FF6BA2"/>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E1A5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24627"/>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link w:val="Heading2Char"/>
    <w:uiPriority w:val="9"/>
    <w:qFormat/>
    <w:rsid w:val="00DA7CDF"/>
    <w:pPr>
      <w:spacing w:after="0" w:line="240" w:lineRule="auto"/>
      <w:outlineLvl w:val="1"/>
    </w:pPr>
    <w:rPr>
      <w:rFonts w:ascii="Times New Roman" w:hAnsi="Times New Roman" w:cs="Times New Roman"/>
      <w:sz w:val="24"/>
      <w:szCs w:val="24"/>
    </w:rPr>
  </w:style>
  <w:style w:type="paragraph" w:styleId="Heading3">
    <w:name w:val="heading 3"/>
    <w:basedOn w:val="Normal"/>
    <w:next w:val="Normal"/>
    <w:link w:val="Heading3Char"/>
    <w:uiPriority w:val="9"/>
    <w:semiHidden/>
    <w:unhideWhenUsed/>
    <w:qFormat/>
    <w:rsid w:val="00C65E4A"/>
    <w:pPr>
      <w:keepNext/>
      <w:keepLines/>
      <w:spacing w:before="200" w:after="0"/>
      <w:outlineLvl w:val="2"/>
    </w:pPr>
    <w:rPr>
      <w:rFonts w:asciiTheme="majorHAnsi" w:eastAsiaTheme="majorEastAsia" w:hAnsiTheme="majorHAnsi" w:cstheme="majorBidi"/>
      <w:b/>
      <w:bCs/>
      <w:color w:val="5B9BD5" w:themeColor="accent1"/>
    </w:rPr>
  </w:style>
  <w:style w:type="paragraph" w:styleId="Heading5">
    <w:name w:val="heading 5"/>
    <w:basedOn w:val="Normal"/>
    <w:next w:val="Normal"/>
    <w:link w:val="Heading5Char"/>
    <w:uiPriority w:val="9"/>
    <w:unhideWhenUsed/>
    <w:qFormat/>
    <w:rsid w:val="00971780"/>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C53314"/>
  </w:style>
  <w:style w:type="character" w:styleId="Hyperlink">
    <w:name w:val="Hyperlink"/>
    <w:basedOn w:val="DefaultParagraphFont"/>
    <w:uiPriority w:val="99"/>
    <w:unhideWhenUsed/>
    <w:rsid w:val="00F11E50"/>
    <w:rPr>
      <w:color w:val="0563C1" w:themeColor="hyperlink"/>
      <w:u w:val="single"/>
    </w:rPr>
  </w:style>
  <w:style w:type="paragraph" w:styleId="NormalWeb">
    <w:name w:val="Normal (Web)"/>
    <w:basedOn w:val="Normal"/>
    <w:uiPriority w:val="99"/>
    <w:unhideWhenUsed/>
    <w:rsid w:val="0028452F"/>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Emphasis">
    <w:name w:val="Emphasis"/>
    <w:basedOn w:val="DefaultParagraphFont"/>
    <w:uiPriority w:val="20"/>
    <w:qFormat/>
    <w:rsid w:val="00C40FA3"/>
    <w:rPr>
      <w:i/>
      <w:iCs/>
    </w:rPr>
  </w:style>
  <w:style w:type="character" w:styleId="Strong">
    <w:name w:val="Strong"/>
    <w:basedOn w:val="DefaultParagraphFont"/>
    <w:uiPriority w:val="22"/>
    <w:qFormat/>
    <w:rsid w:val="00C40FA3"/>
    <w:rPr>
      <w:b/>
      <w:bCs/>
    </w:rPr>
  </w:style>
  <w:style w:type="character" w:customStyle="1" w:styleId="Heading2Char">
    <w:name w:val="Heading 2 Char"/>
    <w:basedOn w:val="DefaultParagraphFont"/>
    <w:link w:val="Heading2"/>
    <w:uiPriority w:val="9"/>
    <w:rsid w:val="00DA7CDF"/>
    <w:rPr>
      <w:rFonts w:ascii="Times New Roman" w:hAnsi="Times New Roman" w:cs="Times New Roman"/>
      <w:sz w:val="24"/>
      <w:szCs w:val="24"/>
    </w:rPr>
  </w:style>
  <w:style w:type="character" w:customStyle="1" w:styleId="s1">
    <w:name w:val="s1"/>
    <w:basedOn w:val="DefaultParagraphFont"/>
    <w:rsid w:val="00654553"/>
  </w:style>
  <w:style w:type="paragraph" w:customStyle="1" w:styleId="p2">
    <w:name w:val="p2"/>
    <w:basedOn w:val="Normal"/>
    <w:rsid w:val="00654553"/>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FootnoteText">
    <w:name w:val="footnote text"/>
    <w:basedOn w:val="Normal"/>
    <w:link w:val="FootnoteTextChar"/>
    <w:semiHidden/>
    <w:rsid w:val="007B64E8"/>
    <w:pPr>
      <w:spacing w:after="0" w:line="240" w:lineRule="auto"/>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semiHidden/>
    <w:rsid w:val="007B64E8"/>
    <w:rPr>
      <w:rFonts w:ascii="Times New Roman" w:eastAsia="Times New Roman" w:hAnsi="Times New Roman" w:cs="Times New Roman"/>
      <w:sz w:val="20"/>
      <w:szCs w:val="20"/>
    </w:rPr>
  </w:style>
  <w:style w:type="character" w:styleId="FootnoteReference">
    <w:name w:val="footnote reference"/>
    <w:semiHidden/>
    <w:rsid w:val="007B64E8"/>
    <w:rPr>
      <w:vertAlign w:val="superscript"/>
    </w:rPr>
  </w:style>
  <w:style w:type="character" w:customStyle="1" w:styleId="apple-style-span">
    <w:name w:val="apple-style-span"/>
    <w:rsid w:val="007B64E8"/>
    <w:rPr>
      <w:rFonts w:cs="Times New Roman"/>
    </w:rPr>
  </w:style>
  <w:style w:type="character" w:customStyle="1" w:styleId="entry-data">
    <w:name w:val="entry-data"/>
    <w:rsid w:val="007B64E8"/>
  </w:style>
  <w:style w:type="paragraph" w:styleId="Title">
    <w:name w:val="Title"/>
    <w:basedOn w:val="Normal"/>
    <w:next w:val="Normal"/>
    <w:link w:val="TitleChar"/>
    <w:uiPriority w:val="10"/>
    <w:qFormat/>
    <w:rsid w:val="00634D3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4D32"/>
    <w:rPr>
      <w:rFonts w:asciiTheme="majorHAnsi" w:eastAsiaTheme="majorEastAsia" w:hAnsiTheme="majorHAnsi" w:cstheme="majorBidi"/>
      <w:spacing w:val="-10"/>
      <w:kern w:val="28"/>
      <w:sz w:val="56"/>
      <w:szCs w:val="56"/>
      <w:lang w:val="pt-BR"/>
    </w:rPr>
  </w:style>
  <w:style w:type="paragraph" w:styleId="BalloonText">
    <w:name w:val="Balloon Text"/>
    <w:basedOn w:val="Normal"/>
    <w:link w:val="BalloonTextChar"/>
    <w:uiPriority w:val="99"/>
    <w:semiHidden/>
    <w:unhideWhenUsed/>
    <w:rsid w:val="00494A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4AB5"/>
    <w:rPr>
      <w:rFonts w:ascii="Tahoma" w:hAnsi="Tahoma" w:cs="Tahoma"/>
      <w:sz w:val="16"/>
      <w:szCs w:val="16"/>
      <w:lang w:val="pt-BR"/>
    </w:rPr>
  </w:style>
  <w:style w:type="character" w:customStyle="1" w:styleId="fn">
    <w:name w:val="fn"/>
    <w:basedOn w:val="DefaultParagraphFont"/>
    <w:rsid w:val="008E6F54"/>
  </w:style>
  <w:style w:type="character" w:customStyle="1" w:styleId="reply">
    <w:name w:val="reply"/>
    <w:basedOn w:val="DefaultParagraphFont"/>
    <w:rsid w:val="008E6F54"/>
  </w:style>
  <w:style w:type="paragraph" w:customStyle="1" w:styleId="p1">
    <w:name w:val="p1"/>
    <w:basedOn w:val="Normal"/>
    <w:rsid w:val="00290E9C"/>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customStyle="1" w:styleId="p3">
    <w:name w:val="p3"/>
    <w:basedOn w:val="Normal"/>
    <w:rsid w:val="00290E9C"/>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styleId="ListParagraph">
    <w:name w:val="List Paragraph"/>
    <w:basedOn w:val="Normal"/>
    <w:uiPriority w:val="34"/>
    <w:qFormat/>
    <w:rsid w:val="007D0974"/>
    <w:pPr>
      <w:ind w:left="720"/>
      <w:contextualSpacing/>
    </w:pPr>
  </w:style>
  <w:style w:type="character" w:customStyle="1" w:styleId="Heading1Char">
    <w:name w:val="Heading 1 Char"/>
    <w:basedOn w:val="DefaultParagraphFont"/>
    <w:link w:val="Heading1"/>
    <w:uiPriority w:val="9"/>
    <w:rsid w:val="00F24627"/>
    <w:rPr>
      <w:rFonts w:asciiTheme="majorHAnsi" w:eastAsiaTheme="majorEastAsia" w:hAnsiTheme="majorHAnsi" w:cstheme="majorBidi"/>
      <w:b/>
      <w:bCs/>
      <w:color w:val="2E74B5" w:themeColor="accent1" w:themeShade="BF"/>
      <w:sz w:val="28"/>
      <w:szCs w:val="28"/>
      <w:lang w:val="pt-BR"/>
    </w:rPr>
  </w:style>
  <w:style w:type="paragraph" w:customStyle="1" w:styleId="excerpt">
    <w:name w:val="excerpt"/>
    <w:basedOn w:val="Normal"/>
    <w:rsid w:val="007607AA"/>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customStyle="1" w:styleId="Heading3Char">
    <w:name w:val="Heading 3 Char"/>
    <w:basedOn w:val="DefaultParagraphFont"/>
    <w:link w:val="Heading3"/>
    <w:uiPriority w:val="9"/>
    <w:semiHidden/>
    <w:rsid w:val="00C65E4A"/>
    <w:rPr>
      <w:rFonts w:asciiTheme="majorHAnsi" w:eastAsiaTheme="majorEastAsia" w:hAnsiTheme="majorHAnsi" w:cstheme="majorBidi"/>
      <w:b/>
      <w:bCs/>
      <w:color w:val="5B9BD5" w:themeColor="accent1"/>
      <w:lang w:val="pt-BR"/>
    </w:rPr>
  </w:style>
  <w:style w:type="paragraph" w:styleId="HTMLPreformatted">
    <w:name w:val="HTML Preformatted"/>
    <w:basedOn w:val="Normal"/>
    <w:link w:val="HTMLPreformattedChar"/>
    <w:uiPriority w:val="99"/>
    <w:unhideWhenUsed/>
    <w:rsid w:val="00F15F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rsid w:val="00F15F6B"/>
    <w:rPr>
      <w:rFonts w:ascii="Courier New" w:eastAsia="Times New Roman" w:hAnsi="Courier New" w:cs="Courier New"/>
      <w:sz w:val="20"/>
      <w:szCs w:val="20"/>
      <w:lang w:eastAsia="zh-CN"/>
    </w:rPr>
  </w:style>
  <w:style w:type="paragraph" w:styleId="EndnoteText">
    <w:name w:val="endnote text"/>
    <w:basedOn w:val="Normal"/>
    <w:link w:val="EndnoteTextChar"/>
    <w:uiPriority w:val="99"/>
    <w:semiHidden/>
    <w:unhideWhenUsed/>
    <w:rsid w:val="0094478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44789"/>
    <w:rPr>
      <w:sz w:val="20"/>
      <w:szCs w:val="20"/>
    </w:rPr>
  </w:style>
  <w:style w:type="character" w:styleId="EndnoteReference">
    <w:name w:val="endnote reference"/>
    <w:basedOn w:val="DefaultParagraphFont"/>
    <w:uiPriority w:val="99"/>
    <w:semiHidden/>
    <w:unhideWhenUsed/>
    <w:rsid w:val="00944789"/>
    <w:rPr>
      <w:vertAlign w:val="superscript"/>
    </w:rPr>
  </w:style>
  <w:style w:type="character" w:customStyle="1" w:styleId="Heading5Char">
    <w:name w:val="Heading 5 Char"/>
    <w:basedOn w:val="DefaultParagraphFont"/>
    <w:link w:val="Heading5"/>
    <w:uiPriority w:val="9"/>
    <w:rsid w:val="00971780"/>
    <w:rPr>
      <w:rFonts w:asciiTheme="majorHAnsi" w:eastAsiaTheme="majorEastAsia" w:hAnsiTheme="majorHAnsi" w:cstheme="majorBidi"/>
      <w:color w:val="2E74B5" w:themeColor="accent1" w:themeShade="BF"/>
    </w:rPr>
  </w:style>
  <w:style w:type="character" w:customStyle="1" w:styleId="hscoswrapper">
    <w:name w:val="hs_cos_wrapper"/>
    <w:basedOn w:val="DefaultParagraphFont"/>
    <w:rsid w:val="00682945"/>
  </w:style>
  <w:style w:type="paragraph" w:customStyle="1" w:styleId="xmsonormal">
    <w:name w:val="x_msonormal"/>
    <w:basedOn w:val="Normal"/>
    <w:rsid w:val="00BF0650"/>
    <w:pPr>
      <w:spacing w:before="100" w:beforeAutospacing="1" w:after="100" w:afterAutospacing="1" w:line="240" w:lineRule="auto"/>
    </w:pPr>
    <w:rPr>
      <w:rFonts w:ascii="Times New Roman" w:eastAsia="Times New Roman" w:hAnsi="Times New Roman" w:cs="Times New Roman"/>
      <w:sz w:val="24"/>
      <w:szCs w:val="24"/>
      <w:lang w:eastAsia="en-AU"/>
    </w:rPr>
  </w:style>
  <w:style w:type="table" w:styleId="TableGrid">
    <w:name w:val="Table Grid"/>
    <w:basedOn w:val="TableNormal"/>
    <w:uiPriority w:val="39"/>
    <w:rsid w:val="007857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0328BE"/>
    <w:rPr>
      <w:sz w:val="16"/>
      <w:szCs w:val="16"/>
    </w:rPr>
  </w:style>
  <w:style w:type="paragraph" w:styleId="CommentText">
    <w:name w:val="annotation text"/>
    <w:basedOn w:val="Normal"/>
    <w:link w:val="CommentTextChar"/>
    <w:uiPriority w:val="99"/>
    <w:semiHidden/>
    <w:unhideWhenUsed/>
    <w:rsid w:val="000328BE"/>
    <w:pPr>
      <w:spacing w:line="240" w:lineRule="auto"/>
    </w:pPr>
    <w:rPr>
      <w:sz w:val="20"/>
      <w:szCs w:val="20"/>
    </w:rPr>
  </w:style>
  <w:style w:type="character" w:customStyle="1" w:styleId="CommentTextChar">
    <w:name w:val="Comment Text Char"/>
    <w:basedOn w:val="DefaultParagraphFont"/>
    <w:link w:val="CommentText"/>
    <w:uiPriority w:val="99"/>
    <w:semiHidden/>
    <w:rsid w:val="000328BE"/>
    <w:rPr>
      <w:sz w:val="20"/>
      <w:szCs w:val="20"/>
    </w:rPr>
  </w:style>
  <w:style w:type="paragraph" w:styleId="CommentSubject">
    <w:name w:val="annotation subject"/>
    <w:basedOn w:val="CommentText"/>
    <w:next w:val="CommentText"/>
    <w:link w:val="CommentSubjectChar"/>
    <w:uiPriority w:val="99"/>
    <w:semiHidden/>
    <w:unhideWhenUsed/>
    <w:rsid w:val="000328BE"/>
    <w:rPr>
      <w:b/>
      <w:bCs/>
    </w:rPr>
  </w:style>
  <w:style w:type="character" w:customStyle="1" w:styleId="CommentSubjectChar">
    <w:name w:val="Comment Subject Char"/>
    <w:basedOn w:val="CommentTextChar"/>
    <w:link w:val="CommentSubject"/>
    <w:uiPriority w:val="99"/>
    <w:semiHidden/>
    <w:rsid w:val="000328BE"/>
    <w:rPr>
      <w:b/>
      <w:bCs/>
      <w:sz w:val="20"/>
      <w:szCs w:val="20"/>
    </w:rPr>
  </w:style>
  <w:style w:type="paragraph" w:styleId="Revision">
    <w:name w:val="Revision"/>
    <w:hidden/>
    <w:uiPriority w:val="99"/>
    <w:semiHidden/>
    <w:rsid w:val="000328BE"/>
    <w:pPr>
      <w:spacing w:after="0" w:line="240" w:lineRule="auto"/>
    </w:pPr>
  </w:style>
  <w:style w:type="character" w:styleId="FollowedHyperlink">
    <w:name w:val="FollowedHyperlink"/>
    <w:basedOn w:val="DefaultParagraphFont"/>
    <w:uiPriority w:val="99"/>
    <w:semiHidden/>
    <w:unhideWhenUsed/>
    <w:rsid w:val="00417600"/>
    <w:rPr>
      <w:color w:val="954F72"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24627"/>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link w:val="Heading2Char"/>
    <w:uiPriority w:val="9"/>
    <w:qFormat/>
    <w:rsid w:val="00DA7CDF"/>
    <w:pPr>
      <w:spacing w:after="0" w:line="240" w:lineRule="auto"/>
      <w:outlineLvl w:val="1"/>
    </w:pPr>
    <w:rPr>
      <w:rFonts w:ascii="Times New Roman" w:hAnsi="Times New Roman" w:cs="Times New Roman"/>
      <w:sz w:val="24"/>
      <w:szCs w:val="24"/>
    </w:rPr>
  </w:style>
  <w:style w:type="paragraph" w:styleId="Heading3">
    <w:name w:val="heading 3"/>
    <w:basedOn w:val="Normal"/>
    <w:next w:val="Normal"/>
    <w:link w:val="Heading3Char"/>
    <w:uiPriority w:val="9"/>
    <w:semiHidden/>
    <w:unhideWhenUsed/>
    <w:qFormat/>
    <w:rsid w:val="00C65E4A"/>
    <w:pPr>
      <w:keepNext/>
      <w:keepLines/>
      <w:spacing w:before="200" w:after="0"/>
      <w:outlineLvl w:val="2"/>
    </w:pPr>
    <w:rPr>
      <w:rFonts w:asciiTheme="majorHAnsi" w:eastAsiaTheme="majorEastAsia" w:hAnsiTheme="majorHAnsi" w:cstheme="majorBidi"/>
      <w:b/>
      <w:bCs/>
      <w:color w:val="5B9BD5" w:themeColor="accent1"/>
    </w:rPr>
  </w:style>
  <w:style w:type="paragraph" w:styleId="Heading5">
    <w:name w:val="heading 5"/>
    <w:basedOn w:val="Normal"/>
    <w:next w:val="Normal"/>
    <w:link w:val="Heading5Char"/>
    <w:uiPriority w:val="9"/>
    <w:unhideWhenUsed/>
    <w:qFormat/>
    <w:rsid w:val="00971780"/>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C53314"/>
  </w:style>
  <w:style w:type="character" w:styleId="Hyperlink">
    <w:name w:val="Hyperlink"/>
    <w:basedOn w:val="DefaultParagraphFont"/>
    <w:uiPriority w:val="99"/>
    <w:unhideWhenUsed/>
    <w:rsid w:val="00F11E50"/>
    <w:rPr>
      <w:color w:val="0563C1" w:themeColor="hyperlink"/>
      <w:u w:val="single"/>
    </w:rPr>
  </w:style>
  <w:style w:type="paragraph" w:styleId="NormalWeb">
    <w:name w:val="Normal (Web)"/>
    <w:basedOn w:val="Normal"/>
    <w:uiPriority w:val="99"/>
    <w:unhideWhenUsed/>
    <w:rsid w:val="0028452F"/>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Emphasis">
    <w:name w:val="Emphasis"/>
    <w:basedOn w:val="DefaultParagraphFont"/>
    <w:uiPriority w:val="20"/>
    <w:qFormat/>
    <w:rsid w:val="00C40FA3"/>
    <w:rPr>
      <w:i/>
      <w:iCs/>
    </w:rPr>
  </w:style>
  <w:style w:type="character" w:styleId="Strong">
    <w:name w:val="Strong"/>
    <w:basedOn w:val="DefaultParagraphFont"/>
    <w:uiPriority w:val="22"/>
    <w:qFormat/>
    <w:rsid w:val="00C40FA3"/>
    <w:rPr>
      <w:b/>
      <w:bCs/>
    </w:rPr>
  </w:style>
  <w:style w:type="character" w:customStyle="1" w:styleId="Heading2Char">
    <w:name w:val="Heading 2 Char"/>
    <w:basedOn w:val="DefaultParagraphFont"/>
    <w:link w:val="Heading2"/>
    <w:uiPriority w:val="9"/>
    <w:rsid w:val="00DA7CDF"/>
    <w:rPr>
      <w:rFonts w:ascii="Times New Roman" w:hAnsi="Times New Roman" w:cs="Times New Roman"/>
      <w:sz w:val="24"/>
      <w:szCs w:val="24"/>
    </w:rPr>
  </w:style>
  <w:style w:type="character" w:customStyle="1" w:styleId="s1">
    <w:name w:val="s1"/>
    <w:basedOn w:val="DefaultParagraphFont"/>
    <w:rsid w:val="00654553"/>
  </w:style>
  <w:style w:type="paragraph" w:customStyle="1" w:styleId="p2">
    <w:name w:val="p2"/>
    <w:basedOn w:val="Normal"/>
    <w:rsid w:val="00654553"/>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FootnoteText">
    <w:name w:val="footnote text"/>
    <w:basedOn w:val="Normal"/>
    <w:link w:val="FootnoteTextChar"/>
    <w:semiHidden/>
    <w:rsid w:val="007B64E8"/>
    <w:pPr>
      <w:spacing w:after="0" w:line="240" w:lineRule="auto"/>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semiHidden/>
    <w:rsid w:val="007B64E8"/>
    <w:rPr>
      <w:rFonts w:ascii="Times New Roman" w:eastAsia="Times New Roman" w:hAnsi="Times New Roman" w:cs="Times New Roman"/>
      <w:sz w:val="20"/>
      <w:szCs w:val="20"/>
    </w:rPr>
  </w:style>
  <w:style w:type="character" w:styleId="FootnoteReference">
    <w:name w:val="footnote reference"/>
    <w:semiHidden/>
    <w:rsid w:val="007B64E8"/>
    <w:rPr>
      <w:vertAlign w:val="superscript"/>
    </w:rPr>
  </w:style>
  <w:style w:type="character" w:customStyle="1" w:styleId="apple-style-span">
    <w:name w:val="apple-style-span"/>
    <w:rsid w:val="007B64E8"/>
    <w:rPr>
      <w:rFonts w:cs="Times New Roman"/>
    </w:rPr>
  </w:style>
  <w:style w:type="character" w:customStyle="1" w:styleId="entry-data">
    <w:name w:val="entry-data"/>
    <w:rsid w:val="007B64E8"/>
  </w:style>
  <w:style w:type="paragraph" w:styleId="Title">
    <w:name w:val="Title"/>
    <w:basedOn w:val="Normal"/>
    <w:next w:val="Normal"/>
    <w:link w:val="TitleChar"/>
    <w:uiPriority w:val="10"/>
    <w:qFormat/>
    <w:rsid w:val="00634D3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4D32"/>
    <w:rPr>
      <w:rFonts w:asciiTheme="majorHAnsi" w:eastAsiaTheme="majorEastAsia" w:hAnsiTheme="majorHAnsi" w:cstheme="majorBidi"/>
      <w:spacing w:val="-10"/>
      <w:kern w:val="28"/>
      <w:sz w:val="56"/>
      <w:szCs w:val="56"/>
      <w:lang w:val="pt-BR"/>
    </w:rPr>
  </w:style>
  <w:style w:type="paragraph" w:styleId="BalloonText">
    <w:name w:val="Balloon Text"/>
    <w:basedOn w:val="Normal"/>
    <w:link w:val="BalloonTextChar"/>
    <w:uiPriority w:val="99"/>
    <w:semiHidden/>
    <w:unhideWhenUsed/>
    <w:rsid w:val="00494A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4AB5"/>
    <w:rPr>
      <w:rFonts w:ascii="Tahoma" w:hAnsi="Tahoma" w:cs="Tahoma"/>
      <w:sz w:val="16"/>
      <w:szCs w:val="16"/>
      <w:lang w:val="pt-BR"/>
    </w:rPr>
  </w:style>
  <w:style w:type="character" w:customStyle="1" w:styleId="fn">
    <w:name w:val="fn"/>
    <w:basedOn w:val="DefaultParagraphFont"/>
    <w:rsid w:val="008E6F54"/>
  </w:style>
  <w:style w:type="character" w:customStyle="1" w:styleId="reply">
    <w:name w:val="reply"/>
    <w:basedOn w:val="DefaultParagraphFont"/>
    <w:rsid w:val="008E6F54"/>
  </w:style>
  <w:style w:type="paragraph" w:customStyle="1" w:styleId="p1">
    <w:name w:val="p1"/>
    <w:basedOn w:val="Normal"/>
    <w:rsid w:val="00290E9C"/>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customStyle="1" w:styleId="p3">
    <w:name w:val="p3"/>
    <w:basedOn w:val="Normal"/>
    <w:rsid w:val="00290E9C"/>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styleId="ListParagraph">
    <w:name w:val="List Paragraph"/>
    <w:basedOn w:val="Normal"/>
    <w:uiPriority w:val="34"/>
    <w:qFormat/>
    <w:rsid w:val="007D0974"/>
    <w:pPr>
      <w:ind w:left="720"/>
      <w:contextualSpacing/>
    </w:pPr>
  </w:style>
  <w:style w:type="character" w:customStyle="1" w:styleId="Heading1Char">
    <w:name w:val="Heading 1 Char"/>
    <w:basedOn w:val="DefaultParagraphFont"/>
    <w:link w:val="Heading1"/>
    <w:uiPriority w:val="9"/>
    <w:rsid w:val="00F24627"/>
    <w:rPr>
      <w:rFonts w:asciiTheme="majorHAnsi" w:eastAsiaTheme="majorEastAsia" w:hAnsiTheme="majorHAnsi" w:cstheme="majorBidi"/>
      <w:b/>
      <w:bCs/>
      <w:color w:val="2E74B5" w:themeColor="accent1" w:themeShade="BF"/>
      <w:sz w:val="28"/>
      <w:szCs w:val="28"/>
      <w:lang w:val="pt-BR"/>
    </w:rPr>
  </w:style>
  <w:style w:type="paragraph" w:customStyle="1" w:styleId="excerpt">
    <w:name w:val="excerpt"/>
    <w:basedOn w:val="Normal"/>
    <w:rsid w:val="007607AA"/>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customStyle="1" w:styleId="Heading3Char">
    <w:name w:val="Heading 3 Char"/>
    <w:basedOn w:val="DefaultParagraphFont"/>
    <w:link w:val="Heading3"/>
    <w:uiPriority w:val="9"/>
    <w:semiHidden/>
    <w:rsid w:val="00C65E4A"/>
    <w:rPr>
      <w:rFonts w:asciiTheme="majorHAnsi" w:eastAsiaTheme="majorEastAsia" w:hAnsiTheme="majorHAnsi" w:cstheme="majorBidi"/>
      <w:b/>
      <w:bCs/>
      <w:color w:val="5B9BD5" w:themeColor="accent1"/>
      <w:lang w:val="pt-BR"/>
    </w:rPr>
  </w:style>
  <w:style w:type="paragraph" w:styleId="HTMLPreformatted">
    <w:name w:val="HTML Preformatted"/>
    <w:basedOn w:val="Normal"/>
    <w:link w:val="HTMLPreformattedChar"/>
    <w:uiPriority w:val="99"/>
    <w:unhideWhenUsed/>
    <w:rsid w:val="00F15F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rsid w:val="00F15F6B"/>
    <w:rPr>
      <w:rFonts w:ascii="Courier New" w:eastAsia="Times New Roman" w:hAnsi="Courier New" w:cs="Courier New"/>
      <w:sz w:val="20"/>
      <w:szCs w:val="20"/>
      <w:lang w:eastAsia="zh-CN"/>
    </w:rPr>
  </w:style>
  <w:style w:type="paragraph" w:styleId="EndnoteText">
    <w:name w:val="endnote text"/>
    <w:basedOn w:val="Normal"/>
    <w:link w:val="EndnoteTextChar"/>
    <w:uiPriority w:val="99"/>
    <w:semiHidden/>
    <w:unhideWhenUsed/>
    <w:rsid w:val="0094478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44789"/>
    <w:rPr>
      <w:sz w:val="20"/>
      <w:szCs w:val="20"/>
    </w:rPr>
  </w:style>
  <w:style w:type="character" w:styleId="EndnoteReference">
    <w:name w:val="endnote reference"/>
    <w:basedOn w:val="DefaultParagraphFont"/>
    <w:uiPriority w:val="99"/>
    <w:semiHidden/>
    <w:unhideWhenUsed/>
    <w:rsid w:val="00944789"/>
    <w:rPr>
      <w:vertAlign w:val="superscript"/>
    </w:rPr>
  </w:style>
  <w:style w:type="character" w:customStyle="1" w:styleId="Heading5Char">
    <w:name w:val="Heading 5 Char"/>
    <w:basedOn w:val="DefaultParagraphFont"/>
    <w:link w:val="Heading5"/>
    <w:uiPriority w:val="9"/>
    <w:rsid w:val="00971780"/>
    <w:rPr>
      <w:rFonts w:asciiTheme="majorHAnsi" w:eastAsiaTheme="majorEastAsia" w:hAnsiTheme="majorHAnsi" w:cstheme="majorBidi"/>
      <w:color w:val="2E74B5" w:themeColor="accent1" w:themeShade="BF"/>
    </w:rPr>
  </w:style>
  <w:style w:type="character" w:customStyle="1" w:styleId="hscoswrapper">
    <w:name w:val="hs_cos_wrapper"/>
    <w:basedOn w:val="DefaultParagraphFont"/>
    <w:rsid w:val="00682945"/>
  </w:style>
  <w:style w:type="paragraph" w:customStyle="1" w:styleId="xmsonormal">
    <w:name w:val="x_msonormal"/>
    <w:basedOn w:val="Normal"/>
    <w:rsid w:val="00BF0650"/>
    <w:pPr>
      <w:spacing w:before="100" w:beforeAutospacing="1" w:after="100" w:afterAutospacing="1" w:line="240" w:lineRule="auto"/>
    </w:pPr>
    <w:rPr>
      <w:rFonts w:ascii="Times New Roman" w:eastAsia="Times New Roman" w:hAnsi="Times New Roman" w:cs="Times New Roman"/>
      <w:sz w:val="24"/>
      <w:szCs w:val="24"/>
      <w:lang w:eastAsia="en-AU"/>
    </w:rPr>
  </w:style>
  <w:style w:type="table" w:styleId="TableGrid">
    <w:name w:val="Table Grid"/>
    <w:basedOn w:val="TableNormal"/>
    <w:uiPriority w:val="39"/>
    <w:rsid w:val="007857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0328BE"/>
    <w:rPr>
      <w:sz w:val="16"/>
      <w:szCs w:val="16"/>
    </w:rPr>
  </w:style>
  <w:style w:type="paragraph" w:styleId="CommentText">
    <w:name w:val="annotation text"/>
    <w:basedOn w:val="Normal"/>
    <w:link w:val="CommentTextChar"/>
    <w:uiPriority w:val="99"/>
    <w:semiHidden/>
    <w:unhideWhenUsed/>
    <w:rsid w:val="000328BE"/>
    <w:pPr>
      <w:spacing w:line="240" w:lineRule="auto"/>
    </w:pPr>
    <w:rPr>
      <w:sz w:val="20"/>
      <w:szCs w:val="20"/>
    </w:rPr>
  </w:style>
  <w:style w:type="character" w:customStyle="1" w:styleId="CommentTextChar">
    <w:name w:val="Comment Text Char"/>
    <w:basedOn w:val="DefaultParagraphFont"/>
    <w:link w:val="CommentText"/>
    <w:uiPriority w:val="99"/>
    <w:semiHidden/>
    <w:rsid w:val="000328BE"/>
    <w:rPr>
      <w:sz w:val="20"/>
      <w:szCs w:val="20"/>
    </w:rPr>
  </w:style>
  <w:style w:type="paragraph" w:styleId="CommentSubject">
    <w:name w:val="annotation subject"/>
    <w:basedOn w:val="CommentText"/>
    <w:next w:val="CommentText"/>
    <w:link w:val="CommentSubjectChar"/>
    <w:uiPriority w:val="99"/>
    <w:semiHidden/>
    <w:unhideWhenUsed/>
    <w:rsid w:val="000328BE"/>
    <w:rPr>
      <w:b/>
      <w:bCs/>
    </w:rPr>
  </w:style>
  <w:style w:type="character" w:customStyle="1" w:styleId="CommentSubjectChar">
    <w:name w:val="Comment Subject Char"/>
    <w:basedOn w:val="CommentTextChar"/>
    <w:link w:val="CommentSubject"/>
    <w:uiPriority w:val="99"/>
    <w:semiHidden/>
    <w:rsid w:val="000328BE"/>
    <w:rPr>
      <w:b/>
      <w:bCs/>
      <w:sz w:val="20"/>
      <w:szCs w:val="20"/>
    </w:rPr>
  </w:style>
  <w:style w:type="paragraph" w:styleId="Revision">
    <w:name w:val="Revision"/>
    <w:hidden/>
    <w:uiPriority w:val="99"/>
    <w:semiHidden/>
    <w:rsid w:val="000328BE"/>
    <w:pPr>
      <w:spacing w:after="0" w:line="240" w:lineRule="auto"/>
    </w:pPr>
  </w:style>
  <w:style w:type="character" w:styleId="FollowedHyperlink">
    <w:name w:val="FollowedHyperlink"/>
    <w:basedOn w:val="DefaultParagraphFont"/>
    <w:uiPriority w:val="99"/>
    <w:semiHidden/>
    <w:unhideWhenUsed/>
    <w:rsid w:val="0041760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620924">
      <w:bodyDiv w:val="1"/>
      <w:marLeft w:val="0"/>
      <w:marRight w:val="0"/>
      <w:marTop w:val="0"/>
      <w:marBottom w:val="0"/>
      <w:divBdr>
        <w:top w:val="none" w:sz="0" w:space="0" w:color="auto"/>
        <w:left w:val="none" w:sz="0" w:space="0" w:color="auto"/>
        <w:bottom w:val="none" w:sz="0" w:space="0" w:color="auto"/>
        <w:right w:val="none" w:sz="0" w:space="0" w:color="auto"/>
      </w:divBdr>
    </w:div>
    <w:div w:id="60254148">
      <w:bodyDiv w:val="1"/>
      <w:marLeft w:val="0"/>
      <w:marRight w:val="0"/>
      <w:marTop w:val="0"/>
      <w:marBottom w:val="0"/>
      <w:divBdr>
        <w:top w:val="none" w:sz="0" w:space="0" w:color="auto"/>
        <w:left w:val="none" w:sz="0" w:space="0" w:color="auto"/>
        <w:bottom w:val="none" w:sz="0" w:space="0" w:color="auto"/>
        <w:right w:val="none" w:sz="0" w:space="0" w:color="auto"/>
      </w:divBdr>
    </w:div>
    <w:div w:id="132138114">
      <w:bodyDiv w:val="1"/>
      <w:marLeft w:val="0"/>
      <w:marRight w:val="0"/>
      <w:marTop w:val="0"/>
      <w:marBottom w:val="0"/>
      <w:divBdr>
        <w:top w:val="none" w:sz="0" w:space="0" w:color="auto"/>
        <w:left w:val="none" w:sz="0" w:space="0" w:color="auto"/>
        <w:bottom w:val="none" w:sz="0" w:space="0" w:color="auto"/>
        <w:right w:val="none" w:sz="0" w:space="0" w:color="auto"/>
      </w:divBdr>
    </w:div>
    <w:div w:id="132453420">
      <w:bodyDiv w:val="1"/>
      <w:marLeft w:val="0"/>
      <w:marRight w:val="0"/>
      <w:marTop w:val="0"/>
      <w:marBottom w:val="0"/>
      <w:divBdr>
        <w:top w:val="none" w:sz="0" w:space="0" w:color="auto"/>
        <w:left w:val="none" w:sz="0" w:space="0" w:color="auto"/>
        <w:bottom w:val="none" w:sz="0" w:space="0" w:color="auto"/>
        <w:right w:val="none" w:sz="0" w:space="0" w:color="auto"/>
      </w:divBdr>
    </w:div>
    <w:div w:id="177549757">
      <w:bodyDiv w:val="1"/>
      <w:marLeft w:val="0"/>
      <w:marRight w:val="0"/>
      <w:marTop w:val="0"/>
      <w:marBottom w:val="0"/>
      <w:divBdr>
        <w:top w:val="none" w:sz="0" w:space="0" w:color="auto"/>
        <w:left w:val="none" w:sz="0" w:space="0" w:color="auto"/>
        <w:bottom w:val="none" w:sz="0" w:space="0" w:color="auto"/>
        <w:right w:val="none" w:sz="0" w:space="0" w:color="auto"/>
      </w:divBdr>
    </w:div>
    <w:div w:id="224924321">
      <w:bodyDiv w:val="1"/>
      <w:marLeft w:val="0"/>
      <w:marRight w:val="0"/>
      <w:marTop w:val="0"/>
      <w:marBottom w:val="0"/>
      <w:divBdr>
        <w:top w:val="none" w:sz="0" w:space="0" w:color="auto"/>
        <w:left w:val="none" w:sz="0" w:space="0" w:color="auto"/>
        <w:bottom w:val="none" w:sz="0" w:space="0" w:color="auto"/>
        <w:right w:val="none" w:sz="0" w:space="0" w:color="auto"/>
      </w:divBdr>
    </w:div>
    <w:div w:id="313799375">
      <w:bodyDiv w:val="1"/>
      <w:marLeft w:val="0"/>
      <w:marRight w:val="0"/>
      <w:marTop w:val="0"/>
      <w:marBottom w:val="0"/>
      <w:divBdr>
        <w:top w:val="none" w:sz="0" w:space="0" w:color="auto"/>
        <w:left w:val="none" w:sz="0" w:space="0" w:color="auto"/>
        <w:bottom w:val="none" w:sz="0" w:space="0" w:color="auto"/>
        <w:right w:val="none" w:sz="0" w:space="0" w:color="auto"/>
      </w:divBdr>
    </w:div>
    <w:div w:id="342972410">
      <w:bodyDiv w:val="1"/>
      <w:marLeft w:val="0"/>
      <w:marRight w:val="0"/>
      <w:marTop w:val="0"/>
      <w:marBottom w:val="0"/>
      <w:divBdr>
        <w:top w:val="none" w:sz="0" w:space="0" w:color="auto"/>
        <w:left w:val="none" w:sz="0" w:space="0" w:color="auto"/>
        <w:bottom w:val="none" w:sz="0" w:space="0" w:color="auto"/>
        <w:right w:val="none" w:sz="0" w:space="0" w:color="auto"/>
      </w:divBdr>
    </w:div>
    <w:div w:id="346176439">
      <w:bodyDiv w:val="1"/>
      <w:marLeft w:val="0"/>
      <w:marRight w:val="0"/>
      <w:marTop w:val="0"/>
      <w:marBottom w:val="0"/>
      <w:divBdr>
        <w:top w:val="none" w:sz="0" w:space="0" w:color="auto"/>
        <w:left w:val="none" w:sz="0" w:space="0" w:color="auto"/>
        <w:bottom w:val="none" w:sz="0" w:space="0" w:color="auto"/>
        <w:right w:val="none" w:sz="0" w:space="0" w:color="auto"/>
      </w:divBdr>
    </w:div>
    <w:div w:id="364332583">
      <w:bodyDiv w:val="1"/>
      <w:marLeft w:val="0"/>
      <w:marRight w:val="0"/>
      <w:marTop w:val="0"/>
      <w:marBottom w:val="0"/>
      <w:divBdr>
        <w:top w:val="none" w:sz="0" w:space="0" w:color="auto"/>
        <w:left w:val="none" w:sz="0" w:space="0" w:color="auto"/>
        <w:bottom w:val="none" w:sz="0" w:space="0" w:color="auto"/>
        <w:right w:val="none" w:sz="0" w:space="0" w:color="auto"/>
      </w:divBdr>
      <w:divsChild>
        <w:div w:id="977800365">
          <w:marLeft w:val="0"/>
          <w:marRight w:val="0"/>
          <w:marTop w:val="0"/>
          <w:marBottom w:val="0"/>
          <w:divBdr>
            <w:top w:val="none" w:sz="0" w:space="0" w:color="auto"/>
            <w:left w:val="none" w:sz="0" w:space="0" w:color="auto"/>
            <w:bottom w:val="none" w:sz="0" w:space="0" w:color="auto"/>
            <w:right w:val="none" w:sz="0" w:space="0" w:color="auto"/>
          </w:divBdr>
        </w:div>
        <w:div w:id="1638490339">
          <w:marLeft w:val="0"/>
          <w:marRight w:val="0"/>
          <w:marTop w:val="0"/>
          <w:marBottom w:val="0"/>
          <w:divBdr>
            <w:top w:val="none" w:sz="0" w:space="0" w:color="auto"/>
            <w:left w:val="none" w:sz="0" w:space="0" w:color="auto"/>
            <w:bottom w:val="none" w:sz="0" w:space="0" w:color="auto"/>
            <w:right w:val="none" w:sz="0" w:space="0" w:color="auto"/>
          </w:divBdr>
        </w:div>
      </w:divsChild>
    </w:div>
    <w:div w:id="388261585">
      <w:bodyDiv w:val="1"/>
      <w:marLeft w:val="0"/>
      <w:marRight w:val="0"/>
      <w:marTop w:val="0"/>
      <w:marBottom w:val="0"/>
      <w:divBdr>
        <w:top w:val="none" w:sz="0" w:space="0" w:color="auto"/>
        <w:left w:val="none" w:sz="0" w:space="0" w:color="auto"/>
        <w:bottom w:val="none" w:sz="0" w:space="0" w:color="auto"/>
        <w:right w:val="none" w:sz="0" w:space="0" w:color="auto"/>
      </w:divBdr>
    </w:div>
    <w:div w:id="398675255">
      <w:bodyDiv w:val="1"/>
      <w:marLeft w:val="0"/>
      <w:marRight w:val="0"/>
      <w:marTop w:val="0"/>
      <w:marBottom w:val="0"/>
      <w:divBdr>
        <w:top w:val="none" w:sz="0" w:space="0" w:color="auto"/>
        <w:left w:val="none" w:sz="0" w:space="0" w:color="auto"/>
        <w:bottom w:val="none" w:sz="0" w:space="0" w:color="auto"/>
        <w:right w:val="none" w:sz="0" w:space="0" w:color="auto"/>
      </w:divBdr>
    </w:div>
    <w:div w:id="419105952">
      <w:bodyDiv w:val="1"/>
      <w:marLeft w:val="0"/>
      <w:marRight w:val="0"/>
      <w:marTop w:val="0"/>
      <w:marBottom w:val="0"/>
      <w:divBdr>
        <w:top w:val="none" w:sz="0" w:space="0" w:color="auto"/>
        <w:left w:val="none" w:sz="0" w:space="0" w:color="auto"/>
        <w:bottom w:val="none" w:sz="0" w:space="0" w:color="auto"/>
        <w:right w:val="none" w:sz="0" w:space="0" w:color="auto"/>
      </w:divBdr>
    </w:div>
    <w:div w:id="498355242">
      <w:bodyDiv w:val="1"/>
      <w:marLeft w:val="0"/>
      <w:marRight w:val="0"/>
      <w:marTop w:val="0"/>
      <w:marBottom w:val="0"/>
      <w:divBdr>
        <w:top w:val="none" w:sz="0" w:space="0" w:color="auto"/>
        <w:left w:val="none" w:sz="0" w:space="0" w:color="auto"/>
        <w:bottom w:val="none" w:sz="0" w:space="0" w:color="auto"/>
        <w:right w:val="none" w:sz="0" w:space="0" w:color="auto"/>
      </w:divBdr>
    </w:div>
    <w:div w:id="512032813">
      <w:bodyDiv w:val="1"/>
      <w:marLeft w:val="0"/>
      <w:marRight w:val="0"/>
      <w:marTop w:val="0"/>
      <w:marBottom w:val="0"/>
      <w:divBdr>
        <w:top w:val="none" w:sz="0" w:space="0" w:color="auto"/>
        <w:left w:val="none" w:sz="0" w:space="0" w:color="auto"/>
        <w:bottom w:val="none" w:sz="0" w:space="0" w:color="auto"/>
        <w:right w:val="none" w:sz="0" w:space="0" w:color="auto"/>
      </w:divBdr>
    </w:div>
    <w:div w:id="516313908">
      <w:bodyDiv w:val="1"/>
      <w:marLeft w:val="0"/>
      <w:marRight w:val="0"/>
      <w:marTop w:val="0"/>
      <w:marBottom w:val="0"/>
      <w:divBdr>
        <w:top w:val="none" w:sz="0" w:space="0" w:color="auto"/>
        <w:left w:val="none" w:sz="0" w:space="0" w:color="auto"/>
        <w:bottom w:val="none" w:sz="0" w:space="0" w:color="auto"/>
        <w:right w:val="none" w:sz="0" w:space="0" w:color="auto"/>
      </w:divBdr>
    </w:div>
    <w:div w:id="588392314">
      <w:bodyDiv w:val="1"/>
      <w:marLeft w:val="0"/>
      <w:marRight w:val="0"/>
      <w:marTop w:val="0"/>
      <w:marBottom w:val="0"/>
      <w:divBdr>
        <w:top w:val="none" w:sz="0" w:space="0" w:color="auto"/>
        <w:left w:val="none" w:sz="0" w:space="0" w:color="auto"/>
        <w:bottom w:val="none" w:sz="0" w:space="0" w:color="auto"/>
        <w:right w:val="none" w:sz="0" w:space="0" w:color="auto"/>
      </w:divBdr>
    </w:div>
    <w:div w:id="612324893">
      <w:bodyDiv w:val="1"/>
      <w:marLeft w:val="0"/>
      <w:marRight w:val="0"/>
      <w:marTop w:val="0"/>
      <w:marBottom w:val="0"/>
      <w:divBdr>
        <w:top w:val="none" w:sz="0" w:space="0" w:color="auto"/>
        <w:left w:val="none" w:sz="0" w:space="0" w:color="auto"/>
        <w:bottom w:val="none" w:sz="0" w:space="0" w:color="auto"/>
        <w:right w:val="none" w:sz="0" w:space="0" w:color="auto"/>
      </w:divBdr>
    </w:div>
    <w:div w:id="618604489">
      <w:bodyDiv w:val="1"/>
      <w:marLeft w:val="0"/>
      <w:marRight w:val="0"/>
      <w:marTop w:val="0"/>
      <w:marBottom w:val="0"/>
      <w:divBdr>
        <w:top w:val="none" w:sz="0" w:space="0" w:color="auto"/>
        <w:left w:val="none" w:sz="0" w:space="0" w:color="auto"/>
        <w:bottom w:val="none" w:sz="0" w:space="0" w:color="auto"/>
        <w:right w:val="none" w:sz="0" w:space="0" w:color="auto"/>
      </w:divBdr>
    </w:div>
    <w:div w:id="679890650">
      <w:bodyDiv w:val="1"/>
      <w:marLeft w:val="0"/>
      <w:marRight w:val="0"/>
      <w:marTop w:val="0"/>
      <w:marBottom w:val="0"/>
      <w:divBdr>
        <w:top w:val="none" w:sz="0" w:space="0" w:color="auto"/>
        <w:left w:val="none" w:sz="0" w:space="0" w:color="auto"/>
        <w:bottom w:val="none" w:sz="0" w:space="0" w:color="auto"/>
        <w:right w:val="none" w:sz="0" w:space="0" w:color="auto"/>
      </w:divBdr>
    </w:div>
    <w:div w:id="680930744">
      <w:bodyDiv w:val="1"/>
      <w:marLeft w:val="0"/>
      <w:marRight w:val="0"/>
      <w:marTop w:val="0"/>
      <w:marBottom w:val="0"/>
      <w:divBdr>
        <w:top w:val="none" w:sz="0" w:space="0" w:color="auto"/>
        <w:left w:val="none" w:sz="0" w:space="0" w:color="auto"/>
        <w:bottom w:val="none" w:sz="0" w:space="0" w:color="auto"/>
        <w:right w:val="none" w:sz="0" w:space="0" w:color="auto"/>
      </w:divBdr>
    </w:div>
    <w:div w:id="752821645">
      <w:bodyDiv w:val="1"/>
      <w:marLeft w:val="0"/>
      <w:marRight w:val="0"/>
      <w:marTop w:val="0"/>
      <w:marBottom w:val="0"/>
      <w:divBdr>
        <w:top w:val="none" w:sz="0" w:space="0" w:color="auto"/>
        <w:left w:val="none" w:sz="0" w:space="0" w:color="auto"/>
        <w:bottom w:val="none" w:sz="0" w:space="0" w:color="auto"/>
        <w:right w:val="none" w:sz="0" w:space="0" w:color="auto"/>
      </w:divBdr>
    </w:div>
    <w:div w:id="840462678">
      <w:bodyDiv w:val="1"/>
      <w:marLeft w:val="0"/>
      <w:marRight w:val="0"/>
      <w:marTop w:val="0"/>
      <w:marBottom w:val="0"/>
      <w:divBdr>
        <w:top w:val="none" w:sz="0" w:space="0" w:color="auto"/>
        <w:left w:val="none" w:sz="0" w:space="0" w:color="auto"/>
        <w:bottom w:val="none" w:sz="0" w:space="0" w:color="auto"/>
        <w:right w:val="none" w:sz="0" w:space="0" w:color="auto"/>
      </w:divBdr>
    </w:div>
    <w:div w:id="881552947">
      <w:bodyDiv w:val="1"/>
      <w:marLeft w:val="0"/>
      <w:marRight w:val="0"/>
      <w:marTop w:val="0"/>
      <w:marBottom w:val="0"/>
      <w:divBdr>
        <w:top w:val="none" w:sz="0" w:space="0" w:color="auto"/>
        <w:left w:val="none" w:sz="0" w:space="0" w:color="auto"/>
        <w:bottom w:val="none" w:sz="0" w:space="0" w:color="auto"/>
        <w:right w:val="none" w:sz="0" w:space="0" w:color="auto"/>
      </w:divBdr>
    </w:div>
    <w:div w:id="899905767">
      <w:bodyDiv w:val="1"/>
      <w:marLeft w:val="0"/>
      <w:marRight w:val="0"/>
      <w:marTop w:val="0"/>
      <w:marBottom w:val="0"/>
      <w:divBdr>
        <w:top w:val="none" w:sz="0" w:space="0" w:color="auto"/>
        <w:left w:val="none" w:sz="0" w:space="0" w:color="auto"/>
        <w:bottom w:val="none" w:sz="0" w:space="0" w:color="auto"/>
        <w:right w:val="none" w:sz="0" w:space="0" w:color="auto"/>
      </w:divBdr>
    </w:div>
    <w:div w:id="951979644">
      <w:bodyDiv w:val="1"/>
      <w:marLeft w:val="0"/>
      <w:marRight w:val="0"/>
      <w:marTop w:val="0"/>
      <w:marBottom w:val="0"/>
      <w:divBdr>
        <w:top w:val="none" w:sz="0" w:space="0" w:color="auto"/>
        <w:left w:val="none" w:sz="0" w:space="0" w:color="auto"/>
        <w:bottom w:val="none" w:sz="0" w:space="0" w:color="auto"/>
        <w:right w:val="none" w:sz="0" w:space="0" w:color="auto"/>
      </w:divBdr>
    </w:div>
    <w:div w:id="1029067433">
      <w:bodyDiv w:val="1"/>
      <w:marLeft w:val="0"/>
      <w:marRight w:val="0"/>
      <w:marTop w:val="0"/>
      <w:marBottom w:val="0"/>
      <w:divBdr>
        <w:top w:val="none" w:sz="0" w:space="0" w:color="auto"/>
        <w:left w:val="none" w:sz="0" w:space="0" w:color="auto"/>
        <w:bottom w:val="none" w:sz="0" w:space="0" w:color="auto"/>
        <w:right w:val="none" w:sz="0" w:space="0" w:color="auto"/>
      </w:divBdr>
    </w:div>
    <w:div w:id="1169517503">
      <w:bodyDiv w:val="1"/>
      <w:marLeft w:val="0"/>
      <w:marRight w:val="0"/>
      <w:marTop w:val="0"/>
      <w:marBottom w:val="0"/>
      <w:divBdr>
        <w:top w:val="none" w:sz="0" w:space="0" w:color="auto"/>
        <w:left w:val="none" w:sz="0" w:space="0" w:color="auto"/>
        <w:bottom w:val="none" w:sz="0" w:space="0" w:color="auto"/>
        <w:right w:val="none" w:sz="0" w:space="0" w:color="auto"/>
      </w:divBdr>
    </w:div>
    <w:div w:id="1192261218">
      <w:bodyDiv w:val="1"/>
      <w:marLeft w:val="0"/>
      <w:marRight w:val="0"/>
      <w:marTop w:val="0"/>
      <w:marBottom w:val="0"/>
      <w:divBdr>
        <w:top w:val="none" w:sz="0" w:space="0" w:color="auto"/>
        <w:left w:val="none" w:sz="0" w:space="0" w:color="auto"/>
        <w:bottom w:val="none" w:sz="0" w:space="0" w:color="auto"/>
        <w:right w:val="none" w:sz="0" w:space="0" w:color="auto"/>
      </w:divBdr>
    </w:div>
    <w:div w:id="1222327104">
      <w:bodyDiv w:val="1"/>
      <w:marLeft w:val="0"/>
      <w:marRight w:val="0"/>
      <w:marTop w:val="0"/>
      <w:marBottom w:val="0"/>
      <w:divBdr>
        <w:top w:val="none" w:sz="0" w:space="0" w:color="auto"/>
        <w:left w:val="none" w:sz="0" w:space="0" w:color="auto"/>
        <w:bottom w:val="none" w:sz="0" w:space="0" w:color="auto"/>
        <w:right w:val="none" w:sz="0" w:space="0" w:color="auto"/>
      </w:divBdr>
    </w:div>
    <w:div w:id="1247231169">
      <w:bodyDiv w:val="1"/>
      <w:marLeft w:val="0"/>
      <w:marRight w:val="0"/>
      <w:marTop w:val="0"/>
      <w:marBottom w:val="0"/>
      <w:divBdr>
        <w:top w:val="none" w:sz="0" w:space="0" w:color="auto"/>
        <w:left w:val="none" w:sz="0" w:space="0" w:color="auto"/>
        <w:bottom w:val="none" w:sz="0" w:space="0" w:color="auto"/>
        <w:right w:val="none" w:sz="0" w:space="0" w:color="auto"/>
      </w:divBdr>
    </w:div>
    <w:div w:id="1280189367">
      <w:bodyDiv w:val="1"/>
      <w:marLeft w:val="0"/>
      <w:marRight w:val="0"/>
      <w:marTop w:val="0"/>
      <w:marBottom w:val="0"/>
      <w:divBdr>
        <w:top w:val="none" w:sz="0" w:space="0" w:color="auto"/>
        <w:left w:val="none" w:sz="0" w:space="0" w:color="auto"/>
        <w:bottom w:val="none" w:sz="0" w:space="0" w:color="auto"/>
        <w:right w:val="none" w:sz="0" w:space="0" w:color="auto"/>
      </w:divBdr>
    </w:div>
    <w:div w:id="1303927296">
      <w:bodyDiv w:val="1"/>
      <w:marLeft w:val="0"/>
      <w:marRight w:val="0"/>
      <w:marTop w:val="0"/>
      <w:marBottom w:val="0"/>
      <w:divBdr>
        <w:top w:val="none" w:sz="0" w:space="0" w:color="auto"/>
        <w:left w:val="none" w:sz="0" w:space="0" w:color="auto"/>
        <w:bottom w:val="none" w:sz="0" w:space="0" w:color="auto"/>
        <w:right w:val="none" w:sz="0" w:space="0" w:color="auto"/>
      </w:divBdr>
    </w:div>
    <w:div w:id="1317077107">
      <w:bodyDiv w:val="1"/>
      <w:marLeft w:val="0"/>
      <w:marRight w:val="0"/>
      <w:marTop w:val="0"/>
      <w:marBottom w:val="0"/>
      <w:divBdr>
        <w:top w:val="none" w:sz="0" w:space="0" w:color="auto"/>
        <w:left w:val="none" w:sz="0" w:space="0" w:color="auto"/>
        <w:bottom w:val="none" w:sz="0" w:space="0" w:color="auto"/>
        <w:right w:val="none" w:sz="0" w:space="0" w:color="auto"/>
      </w:divBdr>
    </w:div>
    <w:div w:id="1469712682">
      <w:bodyDiv w:val="1"/>
      <w:marLeft w:val="0"/>
      <w:marRight w:val="0"/>
      <w:marTop w:val="0"/>
      <w:marBottom w:val="0"/>
      <w:divBdr>
        <w:top w:val="none" w:sz="0" w:space="0" w:color="auto"/>
        <w:left w:val="none" w:sz="0" w:space="0" w:color="auto"/>
        <w:bottom w:val="none" w:sz="0" w:space="0" w:color="auto"/>
        <w:right w:val="none" w:sz="0" w:space="0" w:color="auto"/>
      </w:divBdr>
    </w:div>
    <w:div w:id="1518301652">
      <w:bodyDiv w:val="1"/>
      <w:marLeft w:val="0"/>
      <w:marRight w:val="0"/>
      <w:marTop w:val="0"/>
      <w:marBottom w:val="0"/>
      <w:divBdr>
        <w:top w:val="none" w:sz="0" w:space="0" w:color="auto"/>
        <w:left w:val="none" w:sz="0" w:space="0" w:color="auto"/>
        <w:bottom w:val="none" w:sz="0" w:space="0" w:color="auto"/>
        <w:right w:val="none" w:sz="0" w:space="0" w:color="auto"/>
      </w:divBdr>
    </w:div>
    <w:div w:id="1709143457">
      <w:bodyDiv w:val="1"/>
      <w:marLeft w:val="0"/>
      <w:marRight w:val="0"/>
      <w:marTop w:val="0"/>
      <w:marBottom w:val="0"/>
      <w:divBdr>
        <w:top w:val="none" w:sz="0" w:space="0" w:color="auto"/>
        <w:left w:val="none" w:sz="0" w:space="0" w:color="auto"/>
        <w:bottom w:val="none" w:sz="0" w:space="0" w:color="auto"/>
        <w:right w:val="none" w:sz="0" w:space="0" w:color="auto"/>
      </w:divBdr>
      <w:divsChild>
        <w:div w:id="1513687697">
          <w:marLeft w:val="0"/>
          <w:marRight w:val="0"/>
          <w:marTop w:val="0"/>
          <w:marBottom w:val="0"/>
          <w:divBdr>
            <w:top w:val="none" w:sz="0" w:space="0" w:color="auto"/>
            <w:left w:val="none" w:sz="0" w:space="0" w:color="auto"/>
            <w:bottom w:val="none" w:sz="0" w:space="0" w:color="auto"/>
            <w:right w:val="none" w:sz="0" w:space="0" w:color="auto"/>
          </w:divBdr>
          <w:divsChild>
            <w:div w:id="64189761">
              <w:marLeft w:val="0"/>
              <w:marRight w:val="0"/>
              <w:marTop w:val="0"/>
              <w:marBottom w:val="0"/>
              <w:divBdr>
                <w:top w:val="single" w:sz="6" w:space="9" w:color="D2D2D2"/>
                <w:left w:val="single" w:sz="6" w:space="9" w:color="D2D2D2"/>
                <w:bottom w:val="single" w:sz="6" w:space="9" w:color="D2D2D2"/>
                <w:right w:val="single" w:sz="6" w:space="9" w:color="D2D2D2"/>
              </w:divBdr>
            </w:div>
          </w:divsChild>
        </w:div>
        <w:div w:id="581335691">
          <w:marLeft w:val="0"/>
          <w:marRight w:val="0"/>
          <w:marTop w:val="0"/>
          <w:marBottom w:val="0"/>
          <w:divBdr>
            <w:top w:val="none" w:sz="0" w:space="0" w:color="auto"/>
            <w:left w:val="none" w:sz="0" w:space="0" w:color="auto"/>
            <w:bottom w:val="none" w:sz="0" w:space="0" w:color="auto"/>
            <w:right w:val="none" w:sz="0" w:space="0" w:color="auto"/>
          </w:divBdr>
          <w:divsChild>
            <w:div w:id="1534148917">
              <w:marLeft w:val="0"/>
              <w:marRight w:val="0"/>
              <w:marTop w:val="0"/>
              <w:marBottom w:val="0"/>
              <w:divBdr>
                <w:top w:val="none" w:sz="0" w:space="0" w:color="auto"/>
                <w:left w:val="none" w:sz="0" w:space="0" w:color="auto"/>
                <w:bottom w:val="none" w:sz="0" w:space="0" w:color="auto"/>
                <w:right w:val="none" w:sz="0" w:space="0" w:color="auto"/>
              </w:divBdr>
              <w:divsChild>
                <w:div w:id="1693259550">
                  <w:marLeft w:val="0"/>
                  <w:marRight w:val="0"/>
                  <w:marTop w:val="0"/>
                  <w:marBottom w:val="0"/>
                  <w:divBdr>
                    <w:top w:val="single" w:sz="6" w:space="11" w:color="D2D2D2"/>
                    <w:left w:val="single" w:sz="6" w:space="9" w:color="D2D2D2"/>
                    <w:bottom w:val="none" w:sz="0" w:space="11" w:color="auto"/>
                    <w:right w:val="single" w:sz="6" w:space="9" w:color="D2D2D2"/>
                  </w:divBdr>
                </w:div>
              </w:divsChild>
            </w:div>
            <w:div w:id="971521396">
              <w:marLeft w:val="0"/>
              <w:marRight w:val="0"/>
              <w:marTop w:val="0"/>
              <w:marBottom w:val="0"/>
              <w:divBdr>
                <w:top w:val="single" w:sz="6" w:space="9" w:color="D2D2D2"/>
                <w:left w:val="single" w:sz="6" w:space="9" w:color="D2D2D2"/>
                <w:bottom w:val="single" w:sz="6" w:space="9" w:color="D2D2D2"/>
                <w:right w:val="single" w:sz="6" w:space="9" w:color="D2D2D2"/>
              </w:divBdr>
            </w:div>
          </w:divsChild>
        </w:div>
        <w:div w:id="747654765">
          <w:marLeft w:val="0"/>
          <w:marRight w:val="0"/>
          <w:marTop w:val="0"/>
          <w:marBottom w:val="0"/>
          <w:divBdr>
            <w:top w:val="none" w:sz="0" w:space="0" w:color="auto"/>
            <w:left w:val="none" w:sz="0" w:space="0" w:color="auto"/>
            <w:bottom w:val="none" w:sz="0" w:space="0" w:color="auto"/>
            <w:right w:val="none" w:sz="0" w:space="0" w:color="auto"/>
          </w:divBdr>
          <w:divsChild>
            <w:div w:id="1782265326">
              <w:marLeft w:val="0"/>
              <w:marRight w:val="0"/>
              <w:marTop w:val="0"/>
              <w:marBottom w:val="0"/>
              <w:divBdr>
                <w:top w:val="none" w:sz="0" w:space="0" w:color="auto"/>
                <w:left w:val="none" w:sz="0" w:space="0" w:color="auto"/>
                <w:bottom w:val="none" w:sz="0" w:space="0" w:color="auto"/>
                <w:right w:val="none" w:sz="0" w:space="0" w:color="auto"/>
              </w:divBdr>
              <w:divsChild>
                <w:div w:id="1609657424">
                  <w:marLeft w:val="0"/>
                  <w:marRight w:val="0"/>
                  <w:marTop w:val="0"/>
                  <w:marBottom w:val="0"/>
                  <w:divBdr>
                    <w:top w:val="single" w:sz="6" w:space="11" w:color="D2D2D2"/>
                    <w:left w:val="single" w:sz="6" w:space="9" w:color="D2D2D2"/>
                    <w:bottom w:val="none" w:sz="0" w:space="11" w:color="auto"/>
                    <w:right w:val="single" w:sz="6" w:space="9" w:color="D2D2D2"/>
                  </w:divBdr>
                </w:div>
              </w:divsChild>
            </w:div>
            <w:div w:id="82187370">
              <w:marLeft w:val="0"/>
              <w:marRight w:val="0"/>
              <w:marTop w:val="0"/>
              <w:marBottom w:val="0"/>
              <w:divBdr>
                <w:top w:val="single" w:sz="6" w:space="9" w:color="D2D2D2"/>
                <w:left w:val="single" w:sz="6" w:space="9" w:color="D2D2D2"/>
                <w:bottom w:val="single" w:sz="6" w:space="9" w:color="D2D2D2"/>
                <w:right w:val="single" w:sz="6" w:space="9" w:color="D2D2D2"/>
              </w:divBdr>
            </w:div>
          </w:divsChild>
        </w:div>
        <w:div w:id="1851137159">
          <w:marLeft w:val="0"/>
          <w:marRight w:val="0"/>
          <w:marTop w:val="0"/>
          <w:marBottom w:val="0"/>
          <w:divBdr>
            <w:top w:val="none" w:sz="0" w:space="0" w:color="auto"/>
            <w:left w:val="none" w:sz="0" w:space="0" w:color="auto"/>
            <w:bottom w:val="none" w:sz="0" w:space="0" w:color="auto"/>
            <w:right w:val="none" w:sz="0" w:space="0" w:color="auto"/>
          </w:divBdr>
          <w:divsChild>
            <w:div w:id="507064220">
              <w:marLeft w:val="0"/>
              <w:marRight w:val="0"/>
              <w:marTop w:val="0"/>
              <w:marBottom w:val="0"/>
              <w:divBdr>
                <w:top w:val="none" w:sz="0" w:space="0" w:color="auto"/>
                <w:left w:val="none" w:sz="0" w:space="0" w:color="auto"/>
                <w:bottom w:val="none" w:sz="0" w:space="0" w:color="auto"/>
                <w:right w:val="none" w:sz="0" w:space="0" w:color="auto"/>
              </w:divBdr>
              <w:divsChild>
                <w:div w:id="950478868">
                  <w:marLeft w:val="0"/>
                  <w:marRight w:val="0"/>
                  <w:marTop w:val="0"/>
                  <w:marBottom w:val="0"/>
                  <w:divBdr>
                    <w:top w:val="single" w:sz="6" w:space="11" w:color="D2D2D2"/>
                    <w:left w:val="single" w:sz="6" w:space="9" w:color="D2D2D2"/>
                    <w:bottom w:val="none" w:sz="0" w:space="11" w:color="auto"/>
                    <w:right w:val="single" w:sz="6" w:space="9" w:color="D2D2D2"/>
                  </w:divBdr>
                </w:div>
              </w:divsChild>
            </w:div>
            <w:div w:id="65499917">
              <w:marLeft w:val="0"/>
              <w:marRight w:val="0"/>
              <w:marTop w:val="0"/>
              <w:marBottom w:val="0"/>
              <w:divBdr>
                <w:top w:val="single" w:sz="6" w:space="9" w:color="D2D2D2"/>
                <w:left w:val="single" w:sz="6" w:space="9" w:color="D2D2D2"/>
                <w:bottom w:val="single" w:sz="6" w:space="9" w:color="D2D2D2"/>
                <w:right w:val="single" w:sz="6" w:space="9" w:color="D2D2D2"/>
              </w:divBdr>
            </w:div>
          </w:divsChild>
        </w:div>
      </w:divsChild>
    </w:div>
    <w:div w:id="1736468692">
      <w:bodyDiv w:val="1"/>
      <w:marLeft w:val="0"/>
      <w:marRight w:val="0"/>
      <w:marTop w:val="0"/>
      <w:marBottom w:val="0"/>
      <w:divBdr>
        <w:top w:val="none" w:sz="0" w:space="0" w:color="auto"/>
        <w:left w:val="none" w:sz="0" w:space="0" w:color="auto"/>
        <w:bottom w:val="none" w:sz="0" w:space="0" w:color="auto"/>
        <w:right w:val="none" w:sz="0" w:space="0" w:color="auto"/>
      </w:divBdr>
    </w:div>
    <w:div w:id="1786339898">
      <w:bodyDiv w:val="1"/>
      <w:marLeft w:val="0"/>
      <w:marRight w:val="0"/>
      <w:marTop w:val="0"/>
      <w:marBottom w:val="0"/>
      <w:divBdr>
        <w:top w:val="none" w:sz="0" w:space="0" w:color="auto"/>
        <w:left w:val="none" w:sz="0" w:space="0" w:color="auto"/>
        <w:bottom w:val="none" w:sz="0" w:space="0" w:color="auto"/>
        <w:right w:val="none" w:sz="0" w:space="0" w:color="auto"/>
      </w:divBdr>
    </w:div>
    <w:div w:id="1790539464">
      <w:bodyDiv w:val="1"/>
      <w:marLeft w:val="0"/>
      <w:marRight w:val="0"/>
      <w:marTop w:val="0"/>
      <w:marBottom w:val="0"/>
      <w:divBdr>
        <w:top w:val="none" w:sz="0" w:space="0" w:color="auto"/>
        <w:left w:val="none" w:sz="0" w:space="0" w:color="auto"/>
        <w:bottom w:val="none" w:sz="0" w:space="0" w:color="auto"/>
        <w:right w:val="none" w:sz="0" w:space="0" w:color="auto"/>
      </w:divBdr>
    </w:div>
    <w:div w:id="1797679157">
      <w:bodyDiv w:val="1"/>
      <w:marLeft w:val="0"/>
      <w:marRight w:val="0"/>
      <w:marTop w:val="0"/>
      <w:marBottom w:val="0"/>
      <w:divBdr>
        <w:top w:val="none" w:sz="0" w:space="0" w:color="auto"/>
        <w:left w:val="none" w:sz="0" w:space="0" w:color="auto"/>
        <w:bottom w:val="none" w:sz="0" w:space="0" w:color="auto"/>
        <w:right w:val="none" w:sz="0" w:space="0" w:color="auto"/>
      </w:divBdr>
    </w:div>
    <w:div w:id="1897157885">
      <w:bodyDiv w:val="1"/>
      <w:marLeft w:val="0"/>
      <w:marRight w:val="0"/>
      <w:marTop w:val="0"/>
      <w:marBottom w:val="0"/>
      <w:divBdr>
        <w:top w:val="none" w:sz="0" w:space="0" w:color="auto"/>
        <w:left w:val="none" w:sz="0" w:space="0" w:color="auto"/>
        <w:bottom w:val="none" w:sz="0" w:space="0" w:color="auto"/>
        <w:right w:val="none" w:sz="0" w:space="0" w:color="auto"/>
      </w:divBdr>
    </w:div>
    <w:div w:id="1916621995">
      <w:bodyDiv w:val="1"/>
      <w:marLeft w:val="0"/>
      <w:marRight w:val="0"/>
      <w:marTop w:val="0"/>
      <w:marBottom w:val="0"/>
      <w:divBdr>
        <w:top w:val="none" w:sz="0" w:space="0" w:color="auto"/>
        <w:left w:val="none" w:sz="0" w:space="0" w:color="auto"/>
        <w:bottom w:val="none" w:sz="0" w:space="0" w:color="auto"/>
        <w:right w:val="none" w:sz="0" w:space="0" w:color="auto"/>
      </w:divBdr>
    </w:div>
    <w:div w:id="1938556292">
      <w:bodyDiv w:val="1"/>
      <w:marLeft w:val="0"/>
      <w:marRight w:val="0"/>
      <w:marTop w:val="0"/>
      <w:marBottom w:val="0"/>
      <w:divBdr>
        <w:top w:val="none" w:sz="0" w:space="0" w:color="auto"/>
        <w:left w:val="none" w:sz="0" w:space="0" w:color="auto"/>
        <w:bottom w:val="none" w:sz="0" w:space="0" w:color="auto"/>
        <w:right w:val="none" w:sz="0" w:space="0" w:color="auto"/>
      </w:divBdr>
    </w:div>
    <w:div w:id="1994796389">
      <w:bodyDiv w:val="1"/>
      <w:marLeft w:val="0"/>
      <w:marRight w:val="0"/>
      <w:marTop w:val="0"/>
      <w:marBottom w:val="0"/>
      <w:divBdr>
        <w:top w:val="none" w:sz="0" w:space="0" w:color="auto"/>
        <w:left w:val="none" w:sz="0" w:space="0" w:color="auto"/>
        <w:bottom w:val="none" w:sz="0" w:space="0" w:color="auto"/>
        <w:right w:val="none" w:sz="0" w:space="0" w:color="auto"/>
      </w:divBdr>
    </w:div>
    <w:div w:id="2003771705">
      <w:bodyDiv w:val="1"/>
      <w:marLeft w:val="0"/>
      <w:marRight w:val="0"/>
      <w:marTop w:val="0"/>
      <w:marBottom w:val="0"/>
      <w:divBdr>
        <w:top w:val="none" w:sz="0" w:space="0" w:color="auto"/>
        <w:left w:val="none" w:sz="0" w:space="0" w:color="auto"/>
        <w:bottom w:val="none" w:sz="0" w:space="0" w:color="auto"/>
        <w:right w:val="none" w:sz="0" w:space="0" w:color="auto"/>
      </w:divBdr>
    </w:div>
    <w:div w:id="2123064576">
      <w:bodyDiv w:val="1"/>
      <w:marLeft w:val="0"/>
      <w:marRight w:val="0"/>
      <w:marTop w:val="0"/>
      <w:marBottom w:val="0"/>
      <w:divBdr>
        <w:top w:val="none" w:sz="0" w:space="0" w:color="auto"/>
        <w:left w:val="none" w:sz="0" w:space="0" w:color="auto"/>
        <w:bottom w:val="none" w:sz="0" w:space="0" w:color="auto"/>
        <w:right w:val="none" w:sz="0" w:space="0" w:color="auto"/>
      </w:divBdr>
    </w:div>
    <w:div w:id="2145196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nielsen.com/br/pt/press-room/2014/Numero-de-pessoas-com-acesso-a-internet-no-Brasil-supera-120-milhoes.html" TargetMode="External"/><Relationship Id="rId12" Type="http://schemas.openxmlformats.org/officeDocument/2006/relationships/hyperlink" Target="https://www.indexoncensorship.org/2014/06/brazil-towards-internet-bill-rights/" TargetMode="External"/><Relationship Id="rId13" Type="http://schemas.openxmlformats.org/officeDocument/2006/relationships/hyperlink" Target="https://tecnoblog.net/172153/netflix-bloqueio-acesso-vpn/"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yperlink" Target="http://www.unirevista.unisinos.br/_pdf/UNIrev_Messa.PDF"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tecnoblog.net/172153/netflix-bloqueio-acesso-vpn/" TargetMode="External"/><Relationship Id="rId2" Type="http://schemas.openxmlformats.org/officeDocument/2006/relationships/hyperlink" Target="http://veja.abril.com.br/110401/p_142.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A41781-1225-494B-90D8-DAF60ED46D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3</Pages>
  <Words>2989</Words>
  <Characters>17043</Characters>
  <Application>Microsoft Macintosh Word</Application>
  <DocSecurity>0</DocSecurity>
  <Lines>142</Lines>
  <Paragraphs>39</Paragraphs>
  <ScaleCrop>false</ScaleCrop>
  <HeadingPairs>
    <vt:vector size="2" baseType="variant">
      <vt:variant>
        <vt:lpstr>Title</vt:lpstr>
      </vt:variant>
      <vt:variant>
        <vt:i4>1</vt:i4>
      </vt:variant>
    </vt:vector>
  </HeadingPairs>
  <TitlesOfParts>
    <vt:vector size="1" baseType="lpstr">
      <vt:lpstr/>
    </vt:vector>
  </TitlesOfParts>
  <Company>QUT</Company>
  <LinksUpToDate>false</LinksUpToDate>
  <CharactersWithSpaces>19993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MELT</dc:creator>
  <cp:lastModifiedBy>James Meese</cp:lastModifiedBy>
  <cp:revision>6</cp:revision>
  <cp:lastPrinted>2015-10-26T08:06:00Z</cp:lastPrinted>
  <dcterms:created xsi:type="dcterms:W3CDTF">2015-10-28T03:47:00Z</dcterms:created>
  <dcterms:modified xsi:type="dcterms:W3CDTF">2015-10-29T01:49:00Z</dcterms:modified>
</cp:coreProperties>
</file>